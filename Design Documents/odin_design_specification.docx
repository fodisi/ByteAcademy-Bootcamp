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8955712"/>
        <w:docPartObj>
          <w:docPartGallery w:val="Cover Pages"/>
          <w:docPartUnique/>
        </w:docPartObj>
      </w:sdtPr>
      <w:sdtEndPr/>
      <w:sdtContent>
        <w:p w14:paraId="716D9E89" w14:textId="73D9D870" w:rsidR="004D593E" w:rsidRPr="00B93D8E" w:rsidRDefault="004D593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4D593E" w:rsidRPr="00B93D8E" w14:paraId="4C7519FC" w14:textId="77777777">
            <w:sdt>
              <w:sdtPr>
                <w:rPr>
                  <w:sz w:val="24"/>
                  <w:szCs w:val="24"/>
                </w:rPr>
                <w:alias w:val="Company"/>
                <w:id w:val="13406915"/>
                <w:placeholder>
                  <w:docPart w:val="EC4F9A406B4D4599AD370E366D80632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567DC24" w14:textId="451D0A1A" w:rsidR="004D593E" w:rsidRPr="00B93D8E" w:rsidRDefault="00B93D8E">
                    <w:pPr>
                      <w:pStyle w:val="NoSpacing"/>
                      <w:rPr>
                        <w:sz w:val="24"/>
                      </w:rPr>
                    </w:pPr>
                    <w:r>
                      <w:rPr>
                        <w:sz w:val="24"/>
                        <w:szCs w:val="24"/>
                      </w:rPr>
                      <w:t xml:space="preserve">A </w:t>
                    </w:r>
                    <w:r w:rsidR="008522A4">
                      <w:rPr>
                        <w:sz w:val="24"/>
                        <w:szCs w:val="24"/>
                      </w:rPr>
                      <w:t xml:space="preserve">Mock </w:t>
                    </w:r>
                    <w:r>
                      <w:rPr>
                        <w:sz w:val="24"/>
                        <w:szCs w:val="24"/>
                      </w:rPr>
                      <w:t>T</w:t>
                    </w:r>
                    <w:r w:rsidRPr="00B93D8E">
                      <w:rPr>
                        <w:sz w:val="24"/>
                        <w:szCs w:val="24"/>
                      </w:rPr>
                      <w:t xml:space="preserve">rading </w:t>
                    </w:r>
                    <w:r>
                      <w:rPr>
                        <w:sz w:val="24"/>
                        <w:szCs w:val="24"/>
                      </w:rPr>
                      <w:t>P</w:t>
                    </w:r>
                    <w:r w:rsidRPr="00B93D8E">
                      <w:rPr>
                        <w:sz w:val="24"/>
                        <w:szCs w:val="24"/>
                      </w:rPr>
                      <w:t xml:space="preserve">latform with </w:t>
                    </w:r>
                    <w:r>
                      <w:rPr>
                        <w:sz w:val="24"/>
                        <w:szCs w:val="24"/>
                      </w:rPr>
                      <w:t>I</w:t>
                    </w:r>
                    <w:r w:rsidRPr="00B93D8E">
                      <w:rPr>
                        <w:sz w:val="24"/>
                        <w:szCs w:val="24"/>
                      </w:rPr>
                      <w:t xml:space="preserve">nternal OTC (Over-The-Counter) </w:t>
                    </w:r>
                    <w:r>
                      <w:rPr>
                        <w:sz w:val="24"/>
                        <w:szCs w:val="24"/>
                      </w:rPr>
                      <w:t>M</w:t>
                    </w:r>
                    <w:r w:rsidRPr="00B93D8E">
                      <w:rPr>
                        <w:sz w:val="24"/>
                        <w:szCs w:val="24"/>
                      </w:rPr>
                      <w:t>arket</w:t>
                    </w:r>
                  </w:p>
                </w:tc>
              </w:sdtContent>
            </w:sdt>
          </w:tr>
          <w:tr w:rsidR="004D593E" w:rsidRPr="00B93D8E" w14:paraId="20AE4319" w14:textId="77777777">
            <w:tc>
              <w:tcPr>
                <w:tcW w:w="7672" w:type="dxa"/>
              </w:tcPr>
              <w:sdt>
                <w:sdtPr>
                  <w:rPr>
                    <w:rFonts w:asciiTheme="majorHAnsi" w:eastAsiaTheme="majorEastAsia" w:hAnsiTheme="majorHAnsi" w:cstheme="majorBidi"/>
                    <w:sz w:val="88"/>
                    <w:szCs w:val="88"/>
                  </w:rPr>
                  <w:alias w:val="Title"/>
                  <w:id w:val="13406919"/>
                  <w:placeholder>
                    <w:docPart w:val="3663117DF5944E0A808A61DDDDFFDA97"/>
                  </w:placeholder>
                  <w:dataBinding w:prefixMappings="xmlns:ns0='http://schemas.openxmlformats.org/package/2006/metadata/core-properties' xmlns:ns1='http://purl.org/dc/elements/1.1/'" w:xpath="/ns0:coreProperties[1]/ns1:title[1]" w:storeItemID="{6C3C8BC8-F283-45AE-878A-BAB7291924A1}"/>
                  <w:text/>
                </w:sdtPr>
                <w:sdtContent>
                  <w:p w14:paraId="4372A845" w14:textId="7DD17FE1" w:rsidR="004D593E" w:rsidRPr="00B93D8E" w:rsidRDefault="004D593E">
                    <w:pPr>
                      <w:pStyle w:val="NoSpacing"/>
                      <w:spacing w:line="216" w:lineRule="auto"/>
                      <w:rPr>
                        <w:rFonts w:asciiTheme="majorHAnsi" w:eastAsiaTheme="majorEastAsia" w:hAnsiTheme="majorHAnsi" w:cstheme="majorBidi"/>
                        <w:sz w:val="88"/>
                        <w:szCs w:val="88"/>
                      </w:rPr>
                    </w:pPr>
                    <w:r w:rsidRPr="00B93D8E">
                      <w:rPr>
                        <w:rFonts w:asciiTheme="majorHAnsi" w:eastAsiaTheme="majorEastAsia" w:hAnsiTheme="majorHAnsi" w:cstheme="majorBidi"/>
                        <w:sz w:val="88"/>
                        <w:szCs w:val="88"/>
                      </w:rPr>
                      <w:t>O</w:t>
                    </w:r>
                    <w:r w:rsidR="00B93D8E">
                      <w:rPr>
                        <w:rFonts w:asciiTheme="majorHAnsi" w:eastAsiaTheme="majorEastAsia" w:hAnsiTheme="majorHAnsi" w:cstheme="majorBidi"/>
                        <w:sz w:val="88"/>
                        <w:szCs w:val="88"/>
                      </w:rPr>
                      <w:t>DIN</w:t>
                    </w:r>
                  </w:p>
                </w:sdtContent>
              </w:sdt>
            </w:tc>
          </w:tr>
          <w:tr w:rsidR="004D593E" w:rsidRPr="00B93D8E" w14:paraId="3122C429" w14:textId="77777777">
            <w:sdt>
              <w:sdtPr>
                <w:rPr>
                  <w:sz w:val="24"/>
                  <w:szCs w:val="24"/>
                </w:rPr>
                <w:alias w:val="Subtitle"/>
                <w:id w:val="13406923"/>
                <w:placeholder>
                  <w:docPart w:val="9A8995BF546E4C02A1E28C6277AF0EE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850DC5D" w14:textId="4E77B596" w:rsidR="004D593E" w:rsidRPr="00B93D8E" w:rsidRDefault="00B93D8E">
                    <w:pPr>
                      <w:pStyle w:val="NoSpacing"/>
                      <w:rPr>
                        <w:sz w:val="24"/>
                      </w:rPr>
                    </w:pPr>
                    <w:r>
                      <w:rPr>
                        <w:sz w:val="24"/>
                        <w:szCs w:val="24"/>
                      </w:rPr>
                      <w:t>Software Design Specification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4D593E" w:rsidRPr="00B93D8E" w14:paraId="3EA12BE9" w14:textId="77777777" w:rsidTr="001023B8">
            <w:tc>
              <w:tcPr>
                <w:tcW w:w="7221" w:type="dxa"/>
                <w:tcMar>
                  <w:top w:w="216" w:type="dxa"/>
                  <w:left w:w="115" w:type="dxa"/>
                  <w:bottom w:w="216" w:type="dxa"/>
                  <w:right w:w="115" w:type="dxa"/>
                </w:tcMar>
              </w:tcPr>
              <w:sdt>
                <w:sdtPr>
                  <w:rPr>
                    <w:sz w:val="28"/>
                    <w:szCs w:val="28"/>
                  </w:rPr>
                  <w:alias w:val="Author"/>
                  <w:id w:val="13406928"/>
                  <w:placeholder>
                    <w:docPart w:val="C71930CFE02D4B588BB7378FDDBA24C4"/>
                  </w:placeholder>
                  <w:dataBinding w:prefixMappings="xmlns:ns0='http://schemas.openxmlformats.org/package/2006/metadata/core-properties' xmlns:ns1='http://purl.org/dc/elements/1.1/'" w:xpath="/ns0:coreProperties[1]/ns1:creator[1]" w:storeItemID="{6C3C8BC8-F283-45AE-878A-BAB7291924A1}"/>
                  <w:text/>
                </w:sdtPr>
                <w:sdtContent>
                  <w:p w14:paraId="1DCC33B6" w14:textId="344CC9F1" w:rsidR="004D593E" w:rsidRPr="00B93D8E" w:rsidRDefault="004D593E">
                    <w:pPr>
                      <w:pStyle w:val="NoSpacing"/>
                      <w:rPr>
                        <w:sz w:val="28"/>
                        <w:szCs w:val="28"/>
                      </w:rPr>
                    </w:pPr>
                    <w:r w:rsidRPr="00B93D8E">
                      <w:rPr>
                        <w:sz w:val="28"/>
                        <w:szCs w:val="28"/>
                      </w:rPr>
                      <w:t xml:space="preserve">Francis </w:t>
                    </w:r>
                    <w:r w:rsidR="00B93D8E">
                      <w:rPr>
                        <w:sz w:val="28"/>
                        <w:szCs w:val="28"/>
                      </w:rPr>
                      <w:t xml:space="preserve">B. </w:t>
                    </w:r>
                    <w:r w:rsidRPr="00B93D8E">
                      <w:rPr>
                        <w:sz w:val="28"/>
                        <w:szCs w:val="28"/>
                      </w:rPr>
                      <w:t>Odisi</w:t>
                    </w:r>
                  </w:p>
                </w:sdtContent>
              </w:sdt>
              <w:sdt>
                <w:sdtPr>
                  <w:rPr>
                    <w:sz w:val="28"/>
                    <w:szCs w:val="28"/>
                  </w:rPr>
                  <w:alias w:val="Date"/>
                  <w:tag w:val="Date"/>
                  <w:id w:val="13406932"/>
                  <w:placeholder>
                    <w:docPart w:val="90F88C73A71341FF92C1E22B761F658C"/>
                  </w:placeholder>
                  <w:dataBinding w:prefixMappings="xmlns:ns0='http://schemas.microsoft.com/office/2006/coverPageProps'" w:xpath="/ns0:CoverPageProperties[1]/ns0:PublishDate[1]" w:storeItemID="{55AF091B-3C7A-41E3-B477-F2FDAA23CFDA}"/>
                  <w:date w:fullDate="2018-07-23T00:00:00Z">
                    <w:dateFormat w:val="M-d-yyyy"/>
                    <w:lid w:val="en-US"/>
                    <w:storeMappedDataAs w:val="dateTime"/>
                    <w:calendar w:val="gregorian"/>
                  </w:date>
                </w:sdtPr>
                <w:sdtContent>
                  <w:p w14:paraId="3DE8864A" w14:textId="00EBE9E3" w:rsidR="004D593E" w:rsidRPr="00B93D8E" w:rsidRDefault="00B93D8E">
                    <w:pPr>
                      <w:pStyle w:val="NoSpacing"/>
                      <w:rPr>
                        <w:sz w:val="28"/>
                        <w:szCs w:val="28"/>
                      </w:rPr>
                    </w:pPr>
                    <w:r>
                      <w:rPr>
                        <w:sz w:val="28"/>
                        <w:szCs w:val="28"/>
                      </w:rPr>
                      <w:t>0</w:t>
                    </w:r>
                    <w:r w:rsidR="0018747C" w:rsidRPr="00B93D8E">
                      <w:rPr>
                        <w:sz w:val="28"/>
                        <w:szCs w:val="28"/>
                      </w:rPr>
                      <w:t>7-23-2018</w:t>
                    </w:r>
                  </w:p>
                </w:sdtContent>
              </w:sdt>
              <w:p w14:paraId="1C748F10" w14:textId="77777777" w:rsidR="004D593E" w:rsidRPr="00B93D8E" w:rsidRDefault="004D593E">
                <w:pPr>
                  <w:pStyle w:val="NoSpacing"/>
                </w:pPr>
              </w:p>
            </w:tc>
          </w:tr>
        </w:tbl>
        <w:p w14:paraId="1808E720" w14:textId="22FC7948" w:rsidR="004D593E" w:rsidRPr="00B93D8E" w:rsidRDefault="004D593E">
          <w:r w:rsidRPr="00B93D8E">
            <w:br w:type="page"/>
          </w:r>
        </w:p>
      </w:sdtContent>
    </w:sdt>
    <w:sdt>
      <w:sdtPr>
        <w:id w:val="606242061"/>
        <w:docPartObj>
          <w:docPartGallery w:val="Table of Contents"/>
          <w:docPartUnique/>
        </w:docPartObj>
      </w:sdtPr>
      <w:sdtEndPr>
        <w:rPr>
          <w:rFonts w:asciiTheme="minorHAnsi" w:eastAsiaTheme="minorHAnsi" w:hAnsiTheme="minorHAnsi" w:cstheme="minorBidi"/>
          <w:bCs/>
          <w:caps w:val="0"/>
          <w:noProof/>
          <w:sz w:val="22"/>
          <w:szCs w:val="22"/>
        </w:rPr>
      </w:sdtEndPr>
      <w:sdtContent>
        <w:p w14:paraId="04FF29DD" w14:textId="313D2717" w:rsidR="009D7F7C" w:rsidRDefault="009D7F7C" w:rsidP="0020329D">
          <w:pPr>
            <w:pStyle w:val="TOCHeading"/>
          </w:pPr>
          <w:r>
            <w:t>Contents</w:t>
          </w:r>
        </w:p>
        <w:p w14:paraId="2BADD5ED" w14:textId="7405B7A8" w:rsidR="009A29B2" w:rsidRDefault="009D7F7C">
          <w:pPr>
            <w:pStyle w:val="TOC1"/>
            <w:tabs>
              <w:tab w:val="left" w:pos="440"/>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069520" w:history="1">
            <w:r w:rsidR="009A29B2" w:rsidRPr="00E60EF9">
              <w:rPr>
                <w:rStyle w:val="Hyperlink"/>
                <w:noProof/>
              </w:rPr>
              <w:t>1.</w:t>
            </w:r>
            <w:r w:rsidR="009A29B2">
              <w:rPr>
                <w:rFonts w:eastAsiaTheme="minorEastAsia"/>
                <w:noProof/>
              </w:rPr>
              <w:tab/>
            </w:r>
            <w:r w:rsidR="009A29B2" w:rsidRPr="00E60EF9">
              <w:rPr>
                <w:rStyle w:val="Hyperlink"/>
                <w:noProof/>
              </w:rPr>
              <w:t>ACRONYMS AND GLOSSARY</w:t>
            </w:r>
            <w:r w:rsidR="009A29B2">
              <w:rPr>
                <w:noProof/>
                <w:webHidden/>
              </w:rPr>
              <w:tab/>
            </w:r>
            <w:r w:rsidR="009A29B2">
              <w:rPr>
                <w:noProof/>
                <w:webHidden/>
              </w:rPr>
              <w:fldChar w:fldCharType="begin"/>
            </w:r>
            <w:r w:rsidR="009A29B2">
              <w:rPr>
                <w:noProof/>
                <w:webHidden/>
              </w:rPr>
              <w:instrText xml:space="preserve"> PAGEREF _Toc520069520 \h </w:instrText>
            </w:r>
            <w:r w:rsidR="009A29B2">
              <w:rPr>
                <w:noProof/>
                <w:webHidden/>
              </w:rPr>
            </w:r>
            <w:r w:rsidR="009A29B2">
              <w:rPr>
                <w:noProof/>
                <w:webHidden/>
              </w:rPr>
              <w:fldChar w:fldCharType="separate"/>
            </w:r>
            <w:r w:rsidR="00CD53C2">
              <w:rPr>
                <w:noProof/>
                <w:webHidden/>
              </w:rPr>
              <w:t>3</w:t>
            </w:r>
            <w:r w:rsidR="009A29B2">
              <w:rPr>
                <w:noProof/>
                <w:webHidden/>
              </w:rPr>
              <w:fldChar w:fldCharType="end"/>
            </w:r>
          </w:hyperlink>
        </w:p>
        <w:p w14:paraId="46F4ACF4" w14:textId="664FD91B" w:rsidR="009A29B2" w:rsidRDefault="009A29B2">
          <w:pPr>
            <w:pStyle w:val="TOC1"/>
            <w:tabs>
              <w:tab w:val="left" w:pos="440"/>
              <w:tab w:val="right" w:leader="dot" w:pos="10790"/>
            </w:tabs>
            <w:rPr>
              <w:rFonts w:eastAsiaTheme="minorEastAsia"/>
              <w:noProof/>
            </w:rPr>
          </w:pPr>
          <w:hyperlink w:anchor="_Toc520069521" w:history="1">
            <w:r w:rsidRPr="00E60EF9">
              <w:rPr>
                <w:rStyle w:val="Hyperlink"/>
                <w:noProof/>
              </w:rPr>
              <w:t>2.</w:t>
            </w:r>
            <w:r>
              <w:rPr>
                <w:rFonts w:eastAsiaTheme="minorEastAsia"/>
                <w:noProof/>
              </w:rPr>
              <w:tab/>
            </w:r>
            <w:r w:rsidRPr="00E60EF9">
              <w:rPr>
                <w:rStyle w:val="Hyperlink"/>
                <w:noProof/>
              </w:rPr>
              <w:t>INTRODUCTION</w:t>
            </w:r>
            <w:r>
              <w:rPr>
                <w:noProof/>
                <w:webHidden/>
              </w:rPr>
              <w:tab/>
            </w:r>
            <w:r>
              <w:rPr>
                <w:noProof/>
                <w:webHidden/>
              </w:rPr>
              <w:fldChar w:fldCharType="begin"/>
            </w:r>
            <w:r>
              <w:rPr>
                <w:noProof/>
                <w:webHidden/>
              </w:rPr>
              <w:instrText xml:space="preserve"> PAGEREF _Toc520069521 \h </w:instrText>
            </w:r>
            <w:r>
              <w:rPr>
                <w:noProof/>
                <w:webHidden/>
              </w:rPr>
            </w:r>
            <w:r>
              <w:rPr>
                <w:noProof/>
                <w:webHidden/>
              </w:rPr>
              <w:fldChar w:fldCharType="separate"/>
            </w:r>
            <w:r w:rsidR="00CD53C2">
              <w:rPr>
                <w:noProof/>
                <w:webHidden/>
              </w:rPr>
              <w:t>4</w:t>
            </w:r>
            <w:r>
              <w:rPr>
                <w:noProof/>
                <w:webHidden/>
              </w:rPr>
              <w:fldChar w:fldCharType="end"/>
            </w:r>
          </w:hyperlink>
        </w:p>
        <w:p w14:paraId="339BEDE6" w14:textId="26464944" w:rsidR="009A29B2" w:rsidRDefault="009A29B2">
          <w:pPr>
            <w:pStyle w:val="TOC2"/>
            <w:tabs>
              <w:tab w:val="right" w:leader="dot" w:pos="10790"/>
            </w:tabs>
            <w:rPr>
              <w:rFonts w:eastAsiaTheme="minorEastAsia"/>
              <w:noProof/>
            </w:rPr>
          </w:pPr>
          <w:hyperlink w:anchor="_Toc520069522" w:history="1">
            <w:r w:rsidRPr="00E60EF9">
              <w:rPr>
                <w:rStyle w:val="Hyperlink"/>
                <w:noProof/>
              </w:rPr>
              <w:t>PURPOSE</w:t>
            </w:r>
            <w:r>
              <w:rPr>
                <w:noProof/>
                <w:webHidden/>
              </w:rPr>
              <w:tab/>
            </w:r>
            <w:r>
              <w:rPr>
                <w:noProof/>
                <w:webHidden/>
              </w:rPr>
              <w:fldChar w:fldCharType="begin"/>
            </w:r>
            <w:r>
              <w:rPr>
                <w:noProof/>
                <w:webHidden/>
              </w:rPr>
              <w:instrText xml:space="preserve"> PAGEREF _Toc520069522 \h </w:instrText>
            </w:r>
            <w:r>
              <w:rPr>
                <w:noProof/>
                <w:webHidden/>
              </w:rPr>
            </w:r>
            <w:r>
              <w:rPr>
                <w:noProof/>
                <w:webHidden/>
              </w:rPr>
              <w:fldChar w:fldCharType="separate"/>
            </w:r>
            <w:r w:rsidR="00CD53C2">
              <w:rPr>
                <w:noProof/>
                <w:webHidden/>
              </w:rPr>
              <w:t>4</w:t>
            </w:r>
            <w:r>
              <w:rPr>
                <w:noProof/>
                <w:webHidden/>
              </w:rPr>
              <w:fldChar w:fldCharType="end"/>
            </w:r>
          </w:hyperlink>
        </w:p>
        <w:p w14:paraId="0002618E" w14:textId="4192CCE6" w:rsidR="009A29B2" w:rsidRDefault="009A29B2">
          <w:pPr>
            <w:pStyle w:val="TOC2"/>
            <w:tabs>
              <w:tab w:val="right" w:leader="dot" w:pos="10790"/>
            </w:tabs>
            <w:rPr>
              <w:rFonts w:eastAsiaTheme="minorEastAsia"/>
              <w:noProof/>
            </w:rPr>
          </w:pPr>
          <w:hyperlink w:anchor="_Toc520069523" w:history="1">
            <w:r w:rsidRPr="00E60EF9">
              <w:rPr>
                <w:rStyle w:val="Hyperlink"/>
                <w:noProof/>
              </w:rPr>
              <w:t>SCOPE</w:t>
            </w:r>
            <w:r>
              <w:rPr>
                <w:noProof/>
                <w:webHidden/>
              </w:rPr>
              <w:tab/>
            </w:r>
            <w:r>
              <w:rPr>
                <w:noProof/>
                <w:webHidden/>
              </w:rPr>
              <w:fldChar w:fldCharType="begin"/>
            </w:r>
            <w:r>
              <w:rPr>
                <w:noProof/>
                <w:webHidden/>
              </w:rPr>
              <w:instrText xml:space="preserve"> PAGEREF _Toc520069523 \h </w:instrText>
            </w:r>
            <w:r>
              <w:rPr>
                <w:noProof/>
                <w:webHidden/>
              </w:rPr>
            </w:r>
            <w:r>
              <w:rPr>
                <w:noProof/>
                <w:webHidden/>
              </w:rPr>
              <w:fldChar w:fldCharType="separate"/>
            </w:r>
            <w:r w:rsidR="00CD53C2">
              <w:rPr>
                <w:noProof/>
                <w:webHidden/>
              </w:rPr>
              <w:t>4</w:t>
            </w:r>
            <w:r>
              <w:rPr>
                <w:noProof/>
                <w:webHidden/>
              </w:rPr>
              <w:fldChar w:fldCharType="end"/>
            </w:r>
          </w:hyperlink>
        </w:p>
        <w:p w14:paraId="7665459F" w14:textId="11F70FF4" w:rsidR="009A29B2" w:rsidRDefault="009A29B2">
          <w:pPr>
            <w:pStyle w:val="TOC1"/>
            <w:tabs>
              <w:tab w:val="left" w:pos="440"/>
              <w:tab w:val="right" w:leader="dot" w:pos="10790"/>
            </w:tabs>
            <w:rPr>
              <w:rFonts w:eastAsiaTheme="minorEastAsia"/>
              <w:noProof/>
            </w:rPr>
          </w:pPr>
          <w:hyperlink w:anchor="_Toc520069524" w:history="1">
            <w:r w:rsidRPr="00E60EF9">
              <w:rPr>
                <w:rStyle w:val="Hyperlink"/>
                <w:noProof/>
              </w:rPr>
              <w:t>3.</w:t>
            </w:r>
            <w:r>
              <w:rPr>
                <w:rFonts w:eastAsiaTheme="minorEastAsia"/>
                <w:noProof/>
              </w:rPr>
              <w:tab/>
            </w:r>
            <w:r w:rsidRPr="00E60EF9">
              <w:rPr>
                <w:rStyle w:val="Hyperlink"/>
                <w:noProof/>
              </w:rPr>
              <w:t>SYSTEM OVERVIEW</w:t>
            </w:r>
            <w:r>
              <w:rPr>
                <w:noProof/>
                <w:webHidden/>
              </w:rPr>
              <w:tab/>
            </w:r>
            <w:r>
              <w:rPr>
                <w:noProof/>
                <w:webHidden/>
              </w:rPr>
              <w:fldChar w:fldCharType="begin"/>
            </w:r>
            <w:r>
              <w:rPr>
                <w:noProof/>
                <w:webHidden/>
              </w:rPr>
              <w:instrText xml:space="preserve"> PAGEREF _Toc520069524 \h </w:instrText>
            </w:r>
            <w:r>
              <w:rPr>
                <w:noProof/>
                <w:webHidden/>
              </w:rPr>
            </w:r>
            <w:r>
              <w:rPr>
                <w:noProof/>
                <w:webHidden/>
              </w:rPr>
              <w:fldChar w:fldCharType="separate"/>
            </w:r>
            <w:r w:rsidR="00CD53C2">
              <w:rPr>
                <w:noProof/>
                <w:webHidden/>
              </w:rPr>
              <w:t>5</w:t>
            </w:r>
            <w:r>
              <w:rPr>
                <w:noProof/>
                <w:webHidden/>
              </w:rPr>
              <w:fldChar w:fldCharType="end"/>
            </w:r>
          </w:hyperlink>
        </w:p>
        <w:p w14:paraId="262CD814" w14:textId="7EE60284" w:rsidR="009A29B2" w:rsidRDefault="009A29B2">
          <w:pPr>
            <w:pStyle w:val="TOC2"/>
            <w:tabs>
              <w:tab w:val="right" w:leader="dot" w:pos="10790"/>
            </w:tabs>
            <w:rPr>
              <w:rFonts w:eastAsiaTheme="minorEastAsia"/>
              <w:noProof/>
            </w:rPr>
          </w:pPr>
          <w:hyperlink w:anchor="_Toc520069525" w:history="1">
            <w:r w:rsidRPr="00E60EF9">
              <w:rPr>
                <w:rStyle w:val="Hyperlink"/>
                <w:noProof/>
              </w:rPr>
              <w:t>DESIGN CONSIDERATIONS</w:t>
            </w:r>
            <w:r>
              <w:rPr>
                <w:noProof/>
                <w:webHidden/>
              </w:rPr>
              <w:tab/>
            </w:r>
            <w:r>
              <w:rPr>
                <w:noProof/>
                <w:webHidden/>
              </w:rPr>
              <w:fldChar w:fldCharType="begin"/>
            </w:r>
            <w:r>
              <w:rPr>
                <w:noProof/>
                <w:webHidden/>
              </w:rPr>
              <w:instrText xml:space="preserve"> PAGEREF _Toc520069525 \h </w:instrText>
            </w:r>
            <w:r>
              <w:rPr>
                <w:noProof/>
                <w:webHidden/>
              </w:rPr>
            </w:r>
            <w:r>
              <w:rPr>
                <w:noProof/>
                <w:webHidden/>
              </w:rPr>
              <w:fldChar w:fldCharType="separate"/>
            </w:r>
            <w:r w:rsidR="00CD53C2">
              <w:rPr>
                <w:noProof/>
                <w:webHidden/>
              </w:rPr>
              <w:t>6</w:t>
            </w:r>
            <w:r>
              <w:rPr>
                <w:noProof/>
                <w:webHidden/>
              </w:rPr>
              <w:fldChar w:fldCharType="end"/>
            </w:r>
          </w:hyperlink>
        </w:p>
        <w:p w14:paraId="216A4D83" w14:textId="40AF2D74" w:rsidR="009A29B2" w:rsidRDefault="009A29B2">
          <w:pPr>
            <w:pStyle w:val="TOC3"/>
            <w:tabs>
              <w:tab w:val="right" w:leader="dot" w:pos="10790"/>
            </w:tabs>
            <w:rPr>
              <w:rFonts w:eastAsiaTheme="minorEastAsia"/>
              <w:noProof/>
            </w:rPr>
          </w:pPr>
          <w:hyperlink w:anchor="_Toc520069526" w:history="1">
            <w:r w:rsidRPr="00E60EF9">
              <w:rPr>
                <w:rStyle w:val="Hyperlink"/>
                <w:noProof/>
              </w:rPr>
              <w:t>Microservice Architecture</w:t>
            </w:r>
            <w:r>
              <w:rPr>
                <w:noProof/>
                <w:webHidden/>
              </w:rPr>
              <w:tab/>
            </w:r>
            <w:r>
              <w:rPr>
                <w:noProof/>
                <w:webHidden/>
              </w:rPr>
              <w:fldChar w:fldCharType="begin"/>
            </w:r>
            <w:r>
              <w:rPr>
                <w:noProof/>
                <w:webHidden/>
              </w:rPr>
              <w:instrText xml:space="preserve"> PAGEREF _Toc520069526 \h </w:instrText>
            </w:r>
            <w:r>
              <w:rPr>
                <w:noProof/>
                <w:webHidden/>
              </w:rPr>
            </w:r>
            <w:r>
              <w:rPr>
                <w:noProof/>
                <w:webHidden/>
              </w:rPr>
              <w:fldChar w:fldCharType="separate"/>
            </w:r>
            <w:r w:rsidR="00CD53C2">
              <w:rPr>
                <w:noProof/>
                <w:webHidden/>
              </w:rPr>
              <w:t>6</w:t>
            </w:r>
            <w:r>
              <w:rPr>
                <w:noProof/>
                <w:webHidden/>
              </w:rPr>
              <w:fldChar w:fldCharType="end"/>
            </w:r>
          </w:hyperlink>
        </w:p>
        <w:p w14:paraId="062C50B1" w14:textId="24EF391F" w:rsidR="009A29B2" w:rsidRDefault="009A29B2">
          <w:pPr>
            <w:pStyle w:val="TOC3"/>
            <w:tabs>
              <w:tab w:val="right" w:leader="dot" w:pos="10790"/>
            </w:tabs>
            <w:rPr>
              <w:rFonts w:eastAsiaTheme="minorEastAsia"/>
              <w:noProof/>
            </w:rPr>
          </w:pPr>
          <w:hyperlink w:anchor="_Toc520069527" w:history="1">
            <w:r w:rsidRPr="00E60EF9">
              <w:rPr>
                <w:rStyle w:val="Hyperlink"/>
                <w:noProof/>
              </w:rPr>
              <w:t>Monolithic Architecture Pattern</w:t>
            </w:r>
            <w:r>
              <w:rPr>
                <w:noProof/>
                <w:webHidden/>
              </w:rPr>
              <w:tab/>
            </w:r>
            <w:r>
              <w:rPr>
                <w:noProof/>
                <w:webHidden/>
              </w:rPr>
              <w:fldChar w:fldCharType="begin"/>
            </w:r>
            <w:r>
              <w:rPr>
                <w:noProof/>
                <w:webHidden/>
              </w:rPr>
              <w:instrText xml:space="preserve"> PAGEREF _Toc520069527 \h </w:instrText>
            </w:r>
            <w:r>
              <w:rPr>
                <w:noProof/>
                <w:webHidden/>
              </w:rPr>
            </w:r>
            <w:r>
              <w:rPr>
                <w:noProof/>
                <w:webHidden/>
              </w:rPr>
              <w:fldChar w:fldCharType="separate"/>
            </w:r>
            <w:r w:rsidR="00CD53C2">
              <w:rPr>
                <w:noProof/>
                <w:webHidden/>
              </w:rPr>
              <w:t>7</w:t>
            </w:r>
            <w:r>
              <w:rPr>
                <w:noProof/>
                <w:webHidden/>
              </w:rPr>
              <w:fldChar w:fldCharType="end"/>
            </w:r>
          </w:hyperlink>
        </w:p>
        <w:p w14:paraId="6D204F52" w14:textId="2AF294DB" w:rsidR="009A29B2" w:rsidRDefault="009A29B2">
          <w:pPr>
            <w:pStyle w:val="TOC1"/>
            <w:tabs>
              <w:tab w:val="left" w:pos="440"/>
              <w:tab w:val="right" w:leader="dot" w:pos="10790"/>
            </w:tabs>
            <w:rPr>
              <w:rFonts w:eastAsiaTheme="minorEastAsia"/>
              <w:noProof/>
            </w:rPr>
          </w:pPr>
          <w:hyperlink w:anchor="_Toc520069528" w:history="1">
            <w:r w:rsidRPr="00E60EF9">
              <w:rPr>
                <w:rStyle w:val="Hyperlink"/>
                <w:noProof/>
              </w:rPr>
              <w:t>4.</w:t>
            </w:r>
            <w:r>
              <w:rPr>
                <w:rFonts w:eastAsiaTheme="minorEastAsia"/>
                <w:noProof/>
              </w:rPr>
              <w:tab/>
            </w:r>
            <w:r w:rsidRPr="00E60EF9">
              <w:rPr>
                <w:rStyle w:val="Hyperlink"/>
                <w:noProof/>
              </w:rPr>
              <w:t>SYSTEM ARCHITECTURE</w:t>
            </w:r>
            <w:r>
              <w:rPr>
                <w:noProof/>
                <w:webHidden/>
              </w:rPr>
              <w:tab/>
            </w:r>
            <w:r>
              <w:rPr>
                <w:noProof/>
                <w:webHidden/>
              </w:rPr>
              <w:fldChar w:fldCharType="begin"/>
            </w:r>
            <w:r>
              <w:rPr>
                <w:noProof/>
                <w:webHidden/>
              </w:rPr>
              <w:instrText xml:space="preserve"> PAGEREF _Toc520069528 \h </w:instrText>
            </w:r>
            <w:r>
              <w:rPr>
                <w:noProof/>
                <w:webHidden/>
              </w:rPr>
            </w:r>
            <w:r>
              <w:rPr>
                <w:noProof/>
                <w:webHidden/>
              </w:rPr>
              <w:fldChar w:fldCharType="separate"/>
            </w:r>
            <w:r w:rsidR="00CD53C2">
              <w:rPr>
                <w:noProof/>
                <w:webHidden/>
              </w:rPr>
              <w:t>10</w:t>
            </w:r>
            <w:r>
              <w:rPr>
                <w:noProof/>
                <w:webHidden/>
              </w:rPr>
              <w:fldChar w:fldCharType="end"/>
            </w:r>
          </w:hyperlink>
        </w:p>
        <w:p w14:paraId="0B8FDF66" w14:textId="7A2937C1" w:rsidR="009A29B2" w:rsidRDefault="009A29B2">
          <w:pPr>
            <w:pStyle w:val="TOC2"/>
            <w:tabs>
              <w:tab w:val="right" w:leader="dot" w:pos="10790"/>
            </w:tabs>
            <w:rPr>
              <w:rFonts w:eastAsiaTheme="minorEastAsia"/>
              <w:noProof/>
            </w:rPr>
          </w:pPr>
          <w:hyperlink w:anchor="_Toc520069529" w:history="1">
            <w:r w:rsidRPr="00E60EF9">
              <w:rPr>
                <w:rStyle w:val="Hyperlink"/>
                <w:noProof/>
              </w:rPr>
              <w:t>OVERVIEW</w:t>
            </w:r>
            <w:r>
              <w:rPr>
                <w:noProof/>
                <w:webHidden/>
              </w:rPr>
              <w:tab/>
            </w:r>
            <w:r>
              <w:rPr>
                <w:noProof/>
                <w:webHidden/>
              </w:rPr>
              <w:fldChar w:fldCharType="begin"/>
            </w:r>
            <w:r>
              <w:rPr>
                <w:noProof/>
                <w:webHidden/>
              </w:rPr>
              <w:instrText xml:space="preserve"> PAGEREF _Toc520069529 \h </w:instrText>
            </w:r>
            <w:r>
              <w:rPr>
                <w:noProof/>
                <w:webHidden/>
              </w:rPr>
            </w:r>
            <w:r>
              <w:rPr>
                <w:noProof/>
                <w:webHidden/>
              </w:rPr>
              <w:fldChar w:fldCharType="separate"/>
            </w:r>
            <w:r w:rsidR="00CD53C2">
              <w:rPr>
                <w:noProof/>
                <w:webHidden/>
              </w:rPr>
              <w:t>10</w:t>
            </w:r>
            <w:r>
              <w:rPr>
                <w:noProof/>
                <w:webHidden/>
              </w:rPr>
              <w:fldChar w:fldCharType="end"/>
            </w:r>
          </w:hyperlink>
        </w:p>
        <w:p w14:paraId="297A0108" w14:textId="12C046B2" w:rsidR="009A29B2" w:rsidRDefault="009A29B2">
          <w:pPr>
            <w:pStyle w:val="TOC2"/>
            <w:tabs>
              <w:tab w:val="right" w:leader="dot" w:pos="10790"/>
            </w:tabs>
            <w:rPr>
              <w:rFonts w:eastAsiaTheme="minorEastAsia"/>
              <w:noProof/>
            </w:rPr>
          </w:pPr>
          <w:hyperlink w:anchor="_Toc520069530" w:history="1">
            <w:r w:rsidRPr="00E60EF9">
              <w:rPr>
                <w:rStyle w:val="Hyperlink"/>
                <w:noProof/>
              </w:rPr>
              <w:t>ARCHITETURAL STRATEGY</w:t>
            </w:r>
            <w:r>
              <w:rPr>
                <w:noProof/>
                <w:webHidden/>
              </w:rPr>
              <w:tab/>
            </w:r>
            <w:r>
              <w:rPr>
                <w:noProof/>
                <w:webHidden/>
              </w:rPr>
              <w:fldChar w:fldCharType="begin"/>
            </w:r>
            <w:r>
              <w:rPr>
                <w:noProof/>
                <w:webHidden/>
              </w:rPr>
              <w:instrText xml:space="preserve"> PAGEREF _Toc520069530 \h </w:instrText>
            </w:r>
            <w:r>
              <w:rPr>
                <w:noProof/>
                <w:webHidden/>
              </w:rPr>
            </w:r>
            <w:r>
              <w:rPr>
                <w:noProof/>
                <w:webHidden/>
              </w:rPr>
              <w:fldChar w:fldCharType="separate"/>
            </w:r>
            <w:r w:rsidR="00CD53C2">
              <w:rPr>
                <w:noProof/>
                <w:webHidden/>
              </w:rPr>
              <w:t>11</w:t>
            </w:r>
            <w:r>
              <w:rPr>
                <w:noProof/>
                <w:webHidden/>
              </w:rPr>
              <w:fldChar w:fldCharType="end"/>
            </w:r>
          </w:hyperlink>
        </w:p>
        <w:p w14:paraId="4886537E" w14:textId="39F40DD7" w:rsidR="009A29B2" w:rsidRDefault="009A29B2">
          <w:pPr>
            <w:pStyle w:val="TOC2"/>
            <w:tabs>
              <w:tab w:val="right" w:leader="dot" w:pos="10790"/>
            </w:tabs>
            <w:rPr>
              <w:rFonts w:eastAsiaTheme="minorEastAsia"/>
              <w:noProof/>
            </w:rPr>
          </w:pPr>
          <w:hyperlink w:anchor="_Toc520069531" w:history="1">
            <w:r w:rsidRPr="00E60EF9">
              <w:rPr>
                <w:rStyle w:val="Hyperlink"/>
                <w:noProof/>
              </w:rPr>
              <w:t>DEPENDENCIES AND CONSTRAINS</w:t>
            </w:r>
            <w:r>
              <w:rPr>
                <w:noProof/>
                <w:webHidden/>
              </w:rPr>
              <w:tab/>
            </w:r>
            <w:r>
              <w:rPr>
                <w:noProof/>
                <w:webHidden/>
              </w:rPr>
              <w:fldChar w:fldCharType="begin"/>
            </w:r>
            <w:r>
              <w:rPr>
                <w:noProof/>
                <w:webHidden/>
              </w:rPr>
              <w:instrText xml:space="preserve"> PAGEREF _Toc520069531 \h </w:instrText>
            </w:r>
            <w:r>
              <w:rPr>
                <w:noProof/>
                <w:webHidden/>
              </w:rPr>
            </w:r>
            <w:r>
              <w:rPr>
                <w:noProof/>
                <w:webHidden/>
              </w:rPr>
              <w:fldChar w:fldCharType="separate"/>
            </w:r>
            <w:r w:rsidR="00CD53C2">
              <w:rPr>
                <w:noProof/>
                <w:webHidden/>
              </w:rPr>
              <w:t>11</w:t>
            </w:r>
            <w:r>
              <w:rPr>
                <w:noProof/>
                <w:webHidden/>
              </w:rPr>
              <w:fldChar w:fldCharType="end"/>
            </w:r>
          </w:hyperlink>
        </w:p>
        <w:p w14:paraId="643DDC77" w14:textId="0E1F22A3" w:rsidR="009A29B2" w:rsidRDefault="009A29B2">
          <w:pPr>
            <w:pStyle w:val="TOC1"/>
            <w:tabs>
              <w:tab w:val="left" w:pos="440"/>
              <w:tab w:val="right" w:leader="dot" w:pos="10790"/>
            </w:tabs>
            <w:rPr>
              <w:rFonts w:eastAsiaTheme="minorEastAsia"/>
              <w:noProof/>
            </w:rPr>
          </w:pPr>
          <w:hyperlink w:anchor="_Toc520069532" w:history="1">
            <w:r w:rsidRPr="00E60EF9">
              <w:rPr>
                <w:rStyle w:val="Hyperlink"/>
                <w:noProof/>
              </w:rPr>
              <w:t>5.</w:t>
            </w:r>
            <w:r>
              <w:rPr>
                <w:rFonts w:eastAsiaTheme="minorEastAsia"/>
                <w:noProof/>
              </w:rPr>
              <w:tab/>
            </w:r>
            <w:r w:rsidRPr="00E60EF9">
              <w:rPr>
                <w:rStyle w:val="Hyperlink"/>
                <w:noProof/>
              </w:rPr>
              <w:t>SUBDOMAINs</w:t>
            </w:r>
            <w:r>
              <w:rPr>
                <w:noProof/>
                <w:webHidden/>
              </w:rPr>
              <w:tab/>
            </w:r>
            <w:r>
              <w:rPr>
                <w:noProof/>
                <w:webHidden/>
              </w:rPr>
              <w:fldChar w:fldCharType="begin"/>
            </w:r>
            <w:r>
              <w:rPr>
                <w:noProof/>
                <w:webHidden/>
              </w:rPr>
              <w:instrText xml:space="preserve"> PAGEREF _Toc520069532 \h </w:instrText>
            </w:r>
            <w:r>
              <w:rPr>
                <w:noProof/>
                <w:webHidden/>
              </w:rPr>
            </w:r>
            <w:r>
              <w:rPr>
                <w:noProof/>
                <w:webHidden/>
              </w:rPr>
              <w:fldChar w:fldCharType="separate"/>
            </w:r>
            <w:r w:rsidR="00CD53C2">
              <w:rPr>
                <w:noProof/>
                <w:webHidden/>
              </w:rPr>
              <w:t>12</w:t>
            </w:r>
            <w:r>
              <w:rPr>
                <w:noProof/>
                <w:webHidden/>
              </w:rPr>
              <w:fldChar w:fldCharType="end"/>
            </w:r>
          </w:hyperlink>
        </w:p>
        <w:p w14:paraId="343FBD50" w14:textId="6E4E032C" w:rsidR="009A29B2" w:rsidRDefault="009A29B2">
          <w:pPr>
            <w:pStyle w:val="TOC2"/>
            <w:tabs>
              <w:tab w:val="right" w:leader="dot" w:pos="10790"/>
            </w:tabs>
            <w:rPr>
              <w:rFonts w:eastAsiaTheme="minorEastAsia"/>
              <w:noProof/>
            </w:rPr>
          </w:pPr>
          <w:hyperlink w:anchor="_Toc520069533" w:history="1">
            <w:r w:rsidRPr="00E60EF9">
              <w:rPr>
                <w:rStyle w:val="Hyperlink"/>
                <w:noProof/>
              </w:rPr>
              <w:t>SECURITY MANAGEMENT</w:t>
            </w:r>
            <w:r>
              <w:rPr>
                <w:noProof/>
                <w:webHidden/>
              </w:rPr>
              <w:tab/>
            </w:r>
            <w:r>
              <w:rPr>
                <w:noProof/>
                <w:webHidden/>
              </w:rPr>
              <w:fldChar w:fldCharType="begin"/>
            </w:r>
            <w:r>
              <w:rPr>
                <w:noProof/>
                <w:webHidden/>
              </w:rPr>
              <w:instrText xml:space="preserve"> PAGEREF _Toc520069533 \h </w:instrText>
            </w:r>
            <w:r>
              <w:rPr>
                <w:noProof/>
                <w:webHidden/>
              </w:rPr>
            </w:r>
            <w:r>
              <w:rPr>
                <w:noProof/>
                <w:webHidden/>
              </w:rPr>
              <w:fldChar w:fldCharType="separate"/>
            </w:r>
            <w:r w:rsidR="00CD53C2">
              <w:rPr>
                <w:noProof/>
                <w:webHidden/>
              </w:rPr>
              <w:t>13</w:t>
            </w:r>
            <w:r>
              <w:rPr>
                <w:noProof/>
                <w:webHidden/>
              </w:rPr>
              <w:fldChar w:fldCharType="end"/>
            </w:r>
          </w:hyperlink>
        </w:p>
        <w:p w14:paraId="0C4E781D" w14:textId="48DAE5F6" w:rsidR="009A29B2" w:rsidRDefault="009A29B2">
          <w:pPr>
            <w:pStyle w:val="TOC3"/>
            <w:tabs>
              <w:tab w:val="right" w:leader="dot" w:pos="10790"/>
            </w:tabs>
            <w:rPr>
              <w:rFonts w:eastAsiaTheme="minorEastAsia"/>
              <w:noProof/>
            </w:rPr>
          </w:pPr>
          <w:hyperlink w:anchor="_Toc520069534" w:history="1">
            <w:r w:rsidRPr="00E60EF9">
              <w:rPr>
                <w:rStyle w:val="Hyperlink"/>
                <w:noProof/>
              </w:rPr>
              <w:t>Features</w:t>
            </w:r>
            <w:r>
              <w:rPr>
                <w:noProof/>
                <w:webHidden/>
              </w:rPr>
              <w:tab/>
            </w:r>
            <w:r>
              <w:rPr>
                <w:noProof/>
                <w:webHidden/>
              </w:rPr>
              <w:fldChar w:fldCharType="begin"/>
            </w:r>
            <w:r>
              <w:rPr>
                <w:noProof/>
                <w:webHidden/>
              </w:rPr>
              <w:instrText xml:space="preserve"> PAGEREF _Toc520069534 \h </w:instrText>
            </w:r>
            <w:r>
              <w:rPr>
                <w:noProof/>
                <w:webHidden/>
              </w:rPr>
            </w:r>
            <w:r>
              <w:rPr>
                <w:noProof/>
                <w:webHidden/>
              </w:rPr>
              <w:fldChar w:fldCharType="separate"/>
            </w:r>
            <w:r w:rsidR="00CD53C2">
              <w:rPr>
                <w:noProof/>
                <w:webHidden/>
              </w:rPr>
              <w:t>13</w:t>
            </w:r>
            <w:r>
              <w:rPr>
                <w:noProof/>
                <w:webHidden/>
              </w:rPr>
              <w:fldChar w:fldCharType="end"/>
            </w:r>
          </w:hyperlink>
        </w:p>
        <w:p w14:paraId="3962A00A" w14:textId="08D258B2" w:rsidR="009A29B2" w:rsidRDefault="009A29B2">
          <w:pPr>
            <w:pStyle w:val="TOC3"/>
            <w:tabs>
              <w:tab w:val="right" w:leader="dot" w:pos="10790"/>
            </w:tabs>
            <w:rPr>
              <w:rFonts w:eastAsiaTheme="minorEastAsia"/>
              <w:noProof/>
            </w:rPr>
          </w:pPr>
          <w:hyperlink w:anchor="_Toc520069535" w:history="1">
            <w:r w:rsidRPr="00E60EF9">
              <w:rPr>
                <w:rStyle w:val="Hyperlink"/>
                <w:noProof/>
              </w:rPr>
              <w:t>User Interfaces</w:t>
            </w:r>
            <w:r>
              <w:rPr>
                <w:noProof/>
                <w:webHidden/>
              </w:rPr>
              <w:tab/>
            </w:r>
            <w:r>
              <w:rPr>
                <w:noProof/>
                <w:webHidden/>
              </w:rPr>
              <w:fldChar w:fldCharType="begin"/>
            </w:r>
            <w:r>
              <w:rPr>
                <w:noProof/>
                <w:webHidden/>
              </w:rPr>
              <w:instrText xml:space="preserve"> PAGEREF _Toc520069535 \h </w:instrText>
            </w:r>
            <w:r>
              <w:rPr>
                <w:noProof/>
                <w:webHidden/>
              </w:rPr>
            </w:r>
            <w:r>
              <w:rPr>
                <w:noProof/>
                <w:webHidden/>
              </w:rPr>
              <w:fldChar w:fldCharType="separate"/>
            </w:r>
            <w:r w:rsidR="00CD53C2">
              <w:rPr>
                <w:noProof/>
                <w:webHidden/>
              </w:rPr>
              <w:t>13</w:t>
            </w:r>
            <w:r>
              <w:rPr>
                <w:noProof/>
                <w:webHidden/>
              </w:rPr>
              <w:fldChar w:fldCharType="end"/>
            </w:r>
          </w:hyperlink>
        </w:p>
        <w:p w14:paraId="17A27F9E" w14:textId="2FD6593A" w:rsidR="009A29B2" w:rsidRDefault="009A29B2">
          <w:pPr>
            <w:pStyle w:val="TOC2"/>
            <w:tabs>
              <w:tab w:val="right" w:leader="dot" w:pos="10790"/>
            </w:tabs>
            <w:rPr>
              <w:rFonts w:eastAsiaTheme="minorEastAsia"/>
              <w:noProof/>
            </w:rPr>
          </w:pPr>
          <w:hyperlink w:anchor="_Toc520069536" w:history="1">
            <w:r w:rsidRPr="00E60EF9">
              <w:rPr>
                <w:rStyle w:val="Hyperlink"/>
                <w:noProof/>
              </w:rPr>
              <w:t>ACCOUNT MANAGEMENT</w:t>
            </w:r>
            <w:r>
              <w:rPr>
                <w:noProof/>
                <w:webHidden/>
              </w:rPr>
              <w:tab/>
            </w:r>
            <w:r>
              <w:rPr>
                <w:noProof/>
                <w:webHidden/>
              </w:rPr>
              <w:fldChar w:fldCharType="begin"/>
            </w:r>
            <w:r>
              <w:rPr>
                <w:noProof/>
                <w:webHidden/>
              </w:rPr>
              <w:instrText xml:space="preserve"> PAGEREF _Toc520069536 \h </w:instrText>
            </w:r>
            <w:r>
              <w:rPr>
                <w:noProof/>
                <w:webHidden/>
              </w:rPr>
            </w:r>
            <w:r>
              <w:rPr>
                <w:noProof/>
                <w:webHidden/>
              </w:rPr>
              <w:fldChar w:fldCharType="separate"/>
            </w:r>
            <w:r w:rsidR="00CD53C2">
              <w:rPr>
                <w:noProof/>
                <w:webHidden/>
              </w:rPr>
              <w:t>14</w:t>
            </w:r>
            <w:r>
              <w:rPr>
                <w:noProof/>
                <w:webHidden/>
              </w:rPr>
              <w:fldChar w:fldCharType="end"/>
            </w:r>
          </w:hyperlink>
        </w:p>
        <w:p w14:paraId="50069E06" w14:textId="58B6B3E1" w:rsidR="009A29B2" w:rsidRDefault="009A29B2">
          <w:pPr>
            <w:pStyle w:val="TOC3"/>
            <w:tabs>
              <w:tab w:val="right" w:leader="dot" w:pos="10790"/>
            </w:tabs>
            <w:rPr>
              <w:rFonts w:eastAsiaTheme="minorEastAsia"/>
              <w:noProof/>
            </w:rPr>
          </w:pPr>
          <w:hyperlink w:anchor="_Toc520069537" w:history="1">
            <w:r w:rsidRPr="00E60EF9">
              <w:rPr>
                <w:rStyle w:val="Hyperlink"/>
                <w:noProof/>
              </w:rPr>
              <w:t>Features</w:t>
            </w:r>
            <w:r>
              <w:rPr>
                <w:noProof/>
                <w:webHidden/>
              </w:rPr>
              <w:tab/>
            </w:r>
            <w:r>
              <w:rPr>
                <w:noProof/>
                <w:webHidden/>
              </w:rPr>
              <w:fldChar w:fldCharType="begin"/>
            </w:r>
            <w:r>
              <w:rPr>
                <w:noProof/>
                <w:webHidden/>
              </w:rPr>
              <w:instrText xml:space="preserve"> PAGEREF _Toc520069537 \h </w:instrText>
            </w:r>
            <w:r>
              <w:rPr>
                <w:noProof/>
                <w:webHidden/>
              </w:rPr>
            </w:r>
            <w:r>
              <w:rPr>
                <w:noProof/>
                <w:webHidden/>
              </w:rPr>
              <w:fldChar w:fldCharType="separate"/>
            </w:r>
            <w:r w:rsidR="00CD53C2">
              <w:rPr>
                <w:noProof/>
                <w:webHidden/>
              </w:rPr>
              <w:t>14</w:t>
            </w:r>
            <w:r>
              <w:rPr>
                <w:noProof/>
                <w:webHidden/>
              </w:rPr>
              <w:fldChar w:fldCharType="end"/>
            </w:r>
          </w:hyperlink>
        </w:p>
        <w:p w14:paraId="28E92CEA" w14:textId="7B91D2E8" w:rsidR="009A29B2" w:rsidRDefault="009A29B2">
          <w:pPr>
            <w:pStyle w:val="TOC3"/>
            <w:tabs>
              <w:tab w:val="right" w:leader="dot" w:pos="10790"/>
            </w:tabs>
            <w:rPr>
              <w:rFonts w:eastAsiaTheme="minorEastAsia"/>
              <w:noProof/>
            </w:rPr>
          </w:pPr>
          <w:hyperlink w:anchor="_Toc520069538" w:history="1">
            <w:r w:rsidRPr="00E60EF9">
              <w:rPr>
                <w:rStyle w:val="Hyperlink"/>
                <w:noProof/>
              </w:rPr>
              <w:t>User Interfaces</w:t>
            </w:r>
            <w:r>
              <w:rPr>
                <w:noProof/>
                <w:webHidden/>
              </w:rPr>
              <w:tab/>
            </w:r>
            <w:r>
              <w:rPr>
                <w:noProof/>
                <w:webHidden/>
              </w:rPr>
              <w:fldChar w:fldCharType="begin"/>
            </w:r>
            <w:r>
              <w:rPr>
                <w:noProof/>
                <w:webHidden/>
              </w:rPr>
              <w:instrText xml:space="preserve"> PAGEREF _Toc520069538 \h </w:instrText>
            </w:r>
            <w:r>
              <w:rPr>
                <w:noProof/>
                <w:webHidden/>
              </w:rPr>
            </w:r>
            <w:r>
              <w:rPr>
                <w:noProof/>
                <w:webHidden/>
              </w:rPr>
              <w:fldChar w:fldCharType="separate"/>
            </w:r>
            <w:r w:rsidR="00CD53C2">
              <w:rPr>
                <w:noProof/>
                <w:webHidden/>
              </w:rPr>
              <w:t>15</w:t>
            </w:r>
            <w:r>
              <w:rPr>
                <w:noProof/>
                <w:webHidden/>
              </w:rPr>
              <w:fldChar w:fldCharType="end"/>
            </w:r>
          </w:hyperlink>
        </w:p>
        <w:p w14:paraId="146CD398" w14:textId="6F6CAD88" w:rsidR="009A29B2" w:rsidRDefault="009A29B2">
          <w:pPr>
            <w:pStyle w:val="TOC2"/>
            <w:tabs>
              <w:tab w:val="right" w:leader="dot" w:pos="10790"/>
            </w:tabs>
            <w:rPr>
              <w:rFonts w:eastAsiaTheme="minorEastAsia"/>
              <w:noProof/>
            </w:rPr>
          </w:pPr>
          <w:hyperlink w:anchor="_Toc520069539" w:history="1">
            <w:r w:rsidRPr="00E60EF9">
              <w:rPr>
                <w:rStyle w:val="Hyperlink"/>
                <w:noProof/>
              </w:rPr>
              <w:t>CATALOG MANAGEMENT</w:t>
            </w:r>
            <w:r>
              <w:rPr>
                <w:noProof/>
                <w:webHidden/>
              </w:rPr>
              <w:tab/>
            </w:r>
            <w:r>
              <w:rPr>
                <w:noProof/>
                <w:webHidden/>
              </w:rPr>
              <w:fldChar w:fldCharType="begin"/>
            </w:r>
            <w:r>
              <w:rPr>
                <w:noProof/>
                <w:webHidden/>
              </w:rPr>
              <w:instrText xml:space="preserve"> PAGEREF _Toc520069539 \h </w:instrText>
            </w:r>
            <w:r>
              <w:rPr>
                <w:noProof/>
                <w:webHidden/>
              </w:rPr>
            </w:r>
            <w:r>
              <w:rPr>
                <w:noProof/>
                <w:webHidden/>
              </w:rPr>
              <w:fldChar w:fldCharType="separate"/>
            </w:r>
            <w:r w:rsidR="00CD53C2">
              <w:rPr>
                <w:noProof/>
                <w:webHidden/>
              </w:rPr>
              <w:t>16</w:t>
            </w:r>
            <w:r>
              <w:rPr>
                <w:noProof/>
                <w:webHidden/>
              </w:rPr>
              <w:fldChar w:fldCharType="end"/>
            </w:r>
          </w:hyperlink>
        </w:p>
        <w:p w14:paraId="2DFE25BE" w14:textId="32CEC5D7" w:rsidR="009A29B2" w:rsidRDefault="009A29B2">
          <w:pPr>
            <w:pStyle w:val="TOC3"/>
            <w:tabs>
              <w:tab w:val="right" w:leader="dot" w:pos="10790"/>
            </w:tabs>
            <w:rPr>
              <w:rFonts w:eastAsiaTheme="minorEastAsia"/>
              <w:noProof/>
            </w:rPr>
          </w:pPr>
          <w:hyperlink w:anchor="_Toc520069540" w:history="1">
            <w:r w:rsidRPr="00E60EF9">
              <w:rPr>
                <w:rStyle w:val="Hyperlink"/>
                <w:noProof/>
              </w:rPr>
              <w:t>Features</w:t>
            </w:r>
            <w:r>
              <w:rPr>
                <w:noProof/>
                <w:webHidden/>
              </w:rPr>
              <w:tab/>
            </w:r>
            <w:r>
              <w:rPr>
                <w:noProof/>
                <w:webHidden/>
              </w:rPr>
              <w:fldChar w:fldCharType="begin"/>
            </w:r>
            <w:r>
              <w:rPr>
                <w:noProof/>
                <w:webHidden/>
              </w:rPr>
              <w:instrText xml:space="preserve"> PAGEREF _Toc520069540 \h </w:instrText>
            </w:r>
            <w:r>
              <w:rPr>
                <w:noProof/>
                <w:webHidden/>
              </w:rPr>
            </w:r>
            <w:r>
              <w:rPr>
                <w:noProof/>
                <w:webHidden/>
              </w:rPr>
              <w:fldChar w:fldCharType="separate"/>
            </w:r>
            <w:r w:rsidR="00CD53C2">
              <w:rPr>
                <w:noProof/>
                <w:webHidden/>
              </w:rPr>
              <w:t>16</w:t>
            </w:r>
            <w:r>
              <w:rPr>
                <w:noProof/>
                <w:webHidden/>
              </w:rPr>
              <w:fldChar w:fldCharType="end"/>
            </w:r>
          </w:hyperlink>
        </w:p>
        <w:p w14:paraId="09FAB45B" w14:textId="30C91C22" w:rsidR="009A29B2" w:rsidRDefault="009A29B2">
          <w:pPr>
            <w:pStyle w:val="TOC2"/>
            <w:tabs>
              <w:tab w:val="right" w:leader="dot" w:pos="10790"/>
            </w:tabs>
            <w:rPr>
              <w:rFonts w:eastAsiaTheme="minorEastAsia"/>
              <w:noProof/>
            </w:rPr>
          </w:pPr>
          <w:hyperlink w:anchor="_Toc520069541" w:history="1">
            <w:r w:rsidRPr="00E60EF9">
              <w:rPr>
                <w:rStyle w:val="Hyperlink"/>
                <w:noProof/>
              </w:rPr>
              <w:t>ORDER MANAGEMENT (BROKERAGE)</w:t>
            </w:r>
            <w:r>
              <w:rPr>
                <w:noProof/>
                <w:webHidden/>
              </w:rPr>
              <w:tab/>
            </w:r>
            <w:r>
              <w:rPr>
                <w:noProof/>
                <w:webHidden/>
              </w:rPr>
              <w:fldChar w:fldCharType="begin"/>
            </w:r>
            <w:r>
              <w:rPr>
                <w:noProof/>
                <w:webHidden/>
              </w:rPr>
              <w:instrText xml:space="preserve"> PAGEREF _Toc520069541 \h </w:instrText>
            </w:r>
            <w:r>
              <w:rPr>
                <w:noProof/>
                <w:webHidden/>
              </w:rPr>
            </w:r>
            <w:r>
              <w:rPr>
                <w:noProof/>
                <w:webHidden/>
              </w:rPr>
              <w:fldChar w:fldCharType="separate"/>
            </w:r>
            <w:r w:rsidR="00CD53C2">
              <w:rPr>
                <w:noProof/>
                <w:webHidden/>
              </w:rPr>
              <w:t>17</w:t>
            </w:r>
            <w:r>
              <w:rPr>
                <w:noProof/>
                <w:webHidden/>
              </w:rPr>
              <w:fldChar w:fldCharType="end"/>
            </w:r>
          </w:hyperlink>
        </w:p>
        <w:p w14:paraId="71E5C1BA" w14:textId="42B116A9" w:rsidR="009A29B2" w:rsidRDefault="009A29B2">
          <w:pPr>
            <w:pStyle w:val="TOC3"/>
            <w:tabs>
              <w:tab w:val="right" w:leader="dot" w:pos="10790"/>
            </w:tabs>
            <w:rPr>
              <w:rFonts w:eastAsiaTheme="minorEastAsia"/>
              <w:noProof/>
            </w:rPr>
          </w:pPr>
          <w:hyperlink w:anchor="_Toc520069542" w:history="1">
            <w:r w:rsidRPr="00E60EF9">
              <w:rPr>
                <w:rStyle w:val="Hyperlink"/>
                <w:noProof/>
              </w:rPr>
              <w:t>Features</w:t>
            </w:r>
            <w:r>
              <w:rPr>
                <w:noProof/>
                <w:webHidden/>
              </w:rPr>
              <w:tab/>
            </w:r>
            <w:r>
              <w:rPr>
                <w:noProof/>
                <w:webHidden/>
              </w:rPr>
              <w:fldChar w:fldCharType="begin"/>
            </w:r>
            <w:r>
              <w:rPr>
                <w:noProof/>
                <w:webHidden/>
              </w:rPr>
              <w:instrText xml:space="preserve"> PAGEREF _Toc520069542 \h </w:instrText>
            </w:r>
            <w:r>
              <w:rPr>
                <w:noProof/>
                <w:webHidden/>
              </w:rPr>
            </w:r>
            <w:r>
              <w:rPr>
                <w:noProof/>
                <w:webHidden/>
              </w:rPr>
              <w:fldChar w:fldCharType="separate"/>
            </w:r>
            <w:r w:rsidR="00CD53C2">
              <w:rPr>
                <w:noProof/>
                <w:webHidden/>
              </w:rPr>
              <w:t>17</w:t>
            </w:r>
            <w:r>
              <w:rPr>
                <w:noProof/>
                <w:webHidden/>
              </w:rPr>
              <w:fldChar w:fldCharType="end"/>
            </w:r>
          </w:hyperlink>
        </w:p>
        <w:p w14:paraId="1645DF07" w14:textId="24412D1F" w:rsidR="009A29B2" w:rsidRDefault="009A29B2">
          <w:pPr>
            <w:pStyle w:val="TOC3"/>
            <w:tabs>
              <w:tab w:val="right" w:leader="dot" w:pos="10790"/>
            </w:tabs>
            <w:rPr>
              <w:rFonts w:eastAsiaTheme="minorEastAsia"/>
              <w:noProof/>
            </w:rPr>
          </w:pPr>
          <w:hyperlink w:anchor="_Toc520069543" w:history="1">
            <w:r w:rsidRPr="00E60EF9">
              <w:rPr>
                <w:rStyle w:val="Hyperlink"/>
                <w:noProof/>
              </w:rPr>
              <w:t>User Interface</w:t>
            </w:r>
            <w:r>
              <w:rPr>
                <w:noProof/>
                <w:webHidden/>
              </w:rPr>
              <w:tab/>
            </w:r>
            <w:r>
              <w:rPr>
                <w:noProof/>
                <w:webHidden/>
              </w:rPr>
              <w:fldChar w:fldCharType="begin"/>
            </w:r>
            <w:r>
              <w:rPr>
                <w:noProof/>
                <w:webHidden/>
              </w:rPr>
              <w:instrText xml:space="preserve"> PAGEREF _Toc520069543 \h </w:instrText>
            </w:r>
            <w:r>
              <w:rPr>
                <w:noProof/>
                <w:webHidden/>
              </w:rPr>
            </w:r>
            <w:r>
              <w:rPr>
                <w:noProof/>
                <w:webHidden/>
              </w:rPr>
              <w:fldChar w:fldCharType="separate"/>
            </w:r>
            <w:r w:rsidR="00CD53C2">
              <w:rPr>
                <w:noProof/>
                <w:webHidden/>
              </w:rPr>
              <w:t>17</w:t>
            </w:r>
            <w:r>
              <w:rPr>
                <w:noProof/>
                <w:webHidden/>
              </w:rPr>
              <w:fldChar w:fldCharType="end"/>
            </w:r>
          </w:hyperlink>
        </w:p>
        <w:p w14:paraId="1189DD19" w14:textId="2E7DB3B8" w:rsidR="009A29B2" w:rsidRDefault="009A29B2">
          <w:pPr>
            <w:pStyle w:val="TOC2"/>
            <w:tabs>
              <w:tab w:val="right" w:leader="dot" w:pos="10790"/>
            </w:tabs>
            <w:rPr>
              <w:rFonts w:eastAsiaTheme="minorEastAsia"/>
              <w:noProof/>
            </w:rPr>
          </w:pPr>
          <w:hyperlink w:anchor="_Toc520069544" w:history="1">
            <w:r w:rsidRPr="00E60EF9">
              <w:rPr>
                <w:rStyle w:val="Hyperlink"/>
                <w:noProof/>
              </w:rPr>
              <w:t>INTERNAL OTC MARKET</w:t>
            </w:r>
            <w:r>
              <w:rPr>
                <w:noProof/>
                <w:webHidden/>
              </w:rPr>
              <w:tab/>
            </w:r>
            <w:r>
              <w:rPr>
                <w:noProof/>
                <w:webHidden/>
              </w:rPr>
              <w:fldChar w:fldCharType="begin"/>
            </w:r>
            <w:r>
              <w:rPr>
                <w:noProof/>
                <w:webHidden/>
              </w:rPr>
              <w:instrText xml:space="preserve"> PAGEREF _Toc520069544 \h </w:instrText>
            </w:r>
            <w:r>
              <w:rPr>
                <w:noProof/>
                <w:webHidden/>
              </w:rPr>
            </w:r>
            <w:r>
              <w:rPr>
                <w:noProof/>
                <w:webHidden/>
              </w:rPr>
              <w:fldChar w:fldCharType="separate"/>
            </w:r>
            <w:r w:rsidR="00CD53C2">
              <w:rPr>
                <w:noProof/>
                <w:webHidden/>
              </w:rPr>
              <w:t>19</w:t>
            </w:r>
            <w:r>
              <w:rPr>
                <w:noProof/>
                <w:webHidden/>
              </w:rPr>
              <w:fldChar w:fldCharType="end"/>
            </w:r>
          </w:hyperlink>
        </w:p>
        <w:p w14:paraId="70F3BB7B" w14:textId="5035FA98" w:rsidR="009A29B2" w:rsidRDefault="009A29B2">
          <w:pPr>
            <w:pStyle w:val="TOC3"/>
            <w:tabs>
              <w:tab w:val="right" w:leader="dot" w:pos="10790"/>
            </w:tabs>
            <w:rPr>
              <w:rFonts w:eastAsiaTheme="minorEastAsia"/>
              <w:noProof/>
            </w:rPr>
          </w:pPr>
          <w:hyperlink w:anchor="_Toc520069545" w:history="1">
            <w:r w:rsidRPr="00E60EF9">
              <w:rPr>
                <w:rStyle w:val="Hyperlink"/>
                <w:noProof/>
              </w:rPr>
              <w:t>Features</w:t>
            </w:r>
            <w:r>
              <w:rPr>
                <w:noProof/>
                <w:webHidden/>
              </w:rPr>
              <w:tab/>
            </w:r>
            <w:r>
              <w:rPr>
                <w:noProof/>
                <w:webHidden/>
              </w:rPr>
              <w:fldChar w:fldCharType="begin"/>
            </w:r>
            <w:r>
              <w:rPr>
                <w:noProof/>
                <w:webHidden/>
              </w:rPr>
              <w:instrText xml:space="preserve"> PAGEREF _Toc520069545 \h </w:instrText>
            </w:r>
            <w:r>
              <w:rPr>
                <w:noProof/>
                <w:webHidden/>
              </w:rPr>
            </w:r>
            <w:r>
              <w:rPr>
                <w:noProof/>
                <w:webHidden/>
              </w:rPr>
              <w:fldChar w:fldCharType="separate"/>
            </w:r>
            <w:r w:rsidR="00CD53C2">
              <w:rPr>
                <w:noProof/>
                <w:webHidden/>
              </w:rPr>
              <w:t>19</w:t>
            </w:r>
            <w:r>
              <w:rPr>
                <w:noProof/>
                <w:webHidden/>
              </w:rPr>
              <w:fldChar w:fldCharType="end"/>
            </w:r>
          </w:hyperlink>
        </w:p>
        <w:p w14:paraId="516C4EC0" w14:textId="1DBF76C2" w:rsidR="009A29B2" w:rsidRDefault="009A29B2">
          <w:pPr>
            <w:pStyle w:val="TOC2"/>
            <w:tabs>
              <w:tab w:val="right" w:leader="dot" w:pos="10790"/>
            </w:tabs>
            <w:rPr>
              <w:rFonts w:eastAsiaTheme="minorEastAsia"/>
              <w:noProof/>
            </w:rPr>
          </w:pPr>
          <w:hyperlink w:anchor="_Toc520069546" w:history="1">
            <w:r w:rsidRPr="00E60EF9">
              <w:rPr>
                <w:rStyle w:val="Hyperlink"/>
                <w:noProof/>
              </w:rPr>
              <w:t>RESEARCH</w:t>
            </w:r>
            <w:r>
              <w:rPr>
                <w:noProof/>
                <w:webHidden/>
              </w:rPr>
              <w:tab/>
            </w:r>
            <w:r>
              <w:rPr>
                <w:noProof/>
                <w:webHidden/>
              </w:rPr>
              <w:fldChar w:fldCharType="begin"/>
            </w:r>
            <w:r>
              <w:rPr>
                <w:noProof/>
                <w:webHidden/>
              </w:rPr>
              <w:instrText xml:space="preserve"> PAGEREF _Toc520069546 \h </w:instrText>
            </w:r>
            <w:r>
              <w:rPr>
                <w:noProof/>
                <w:webHidden/>
              </w:rPr>
            </w:r>
            <w:r>
              <w:rPr>
                <w:noProof/>
                <w:webHidden/>
              </w:rPr>
              <w:fldChar w:fldCharType="separate"/>
            </w:r>
            <w:r w:rsidR="00CD53C2">
              <w:rPr>
                <w:noProof/>
                <w:webHidden/>
              </w:rPr>
              <w:t>20</w:t>
            </w:r>
            <w:r>
              <w:rPr>
                <w:noProof/>
                <w:webHidden/>
              </w:rPr>
              <w:fldChar w:fldCharType="end"/>
            </w:r>
          </w:hyperlink>
        </w:p>
        <w:p w14:paraId="4315F956" w14:textId="6DA00734" w:rsidR="009A29B2" w:rsidRDefault="009A29B2">
          <w:pPr>
            <w:pStyle w:val="TOC3"/>
            <w:tabs>
              <w:tab w:val="right" w:leader="dot" w:pos="10790"/>
            </w:tabs>
            <w:rPr>
              <w:rFonts w:eastAsiaTheme="minorEastAsia"/>
              <w:noProof/>
            </w:rPr>
          </w:pPr>
          <w:hyperlink w:anchor="_Toc520069547" w:history="1">
            <w:r w:rsidRPr="00E60EF9">
              <w:rPr>
                <w:rStyle w:val="Hyperlink"/>
                <w:noProof/>
              </w:rPr>
              <w:t>Features</w:t>
            </w:r>
            <w:r>
              <w:rPr>
                <w:noProof/>
                <w:webHidden/>
              </w:rPr>
              <w:tab/>
            </w:r>
            <w:r>
              <w:rPr>
                <w:noProof/>
                <w:webHidden/>
              </w:rPr>
              <w:fldChar w:fldCharType="begin"/>
            </w:r>
            <w:r>
              <w:rPr>
                <w:noProof/>
                <w:webHidden/>
              </w:rPr>
              <w:instrText xml:space="preserve"> PAGEREF _Toc520069547 \h </w:instrText>
            </w:r>
            <w:r>
              <w:rPr>
                <w:noProof/>
                <w:webHidden/>
              </w:rPr>
            </w:r>
            <w:r>
              <w:rPr>
                <w:noProof/>
                <w:webHidden/>
              </w:rPr>
              <w:fldChar w:fldCharType="separate"/>
            </w:r>
            <w:r w:rsidR="00CD53C2">
              <w:rPr>
                <w:noProof/>
                <w:webHidden/>
              </w:rPr>
              <w:t>20</w:t>
            </w:r>
            <w:r>
              <w:rPr>
                <w:noProof/>
                <w:webHidden/>
              </w:rPr>
              <w:fldChar w:fldCharType="end"/>
            </w:r>
          </w:hyperlink>
        </w:p>
        <w:p w14:paraId="3D0B2D10" w14:textId="7845EBD3" w:rsidR="009A29B2" w:rsidRDefault="009A29B2">
          <w:pPr>
            <w:pStyle w:val="TOC3"/>
            <w:tabs>
              <w:tab w:val="right" w:leader="dot" w:pos="10790"/>
            </w:tabs>
            <w:rPr>
              <w:rFonts w:eastAsiaTheme="minorEastAsia"/>
              <w:noProof/>
            </w:rPr>
          </w:pPr>
          <w:hyperlink w:anchor="_Toc520069548" w:history="1">
            <w:r w:rsidRPr="00E60EF9">
              <w:rPr>
                <w:rStyle w:val="Hyperlink"/>
                <w:noProof/>
              </w:rPr>
              <w:t>User Interface</w:t>
            </w:r>
            <w:r>
              <w:rPr>
                <w:noProof/>
                <w:webHidden/>
              </w:rPr>
              <w:tab/>
            </w:r>
            <w:bookmarkStart w:id="0" w:name="_GoBack"/>
            <w:bookmarkEnd w:id="0"/>
            <w:r>
              <w:rPr>
                <w:noProof/>
                <w:webHidden/>
              </w:rPr>
              <w:fldChar w:fldCharType="begin"/>
            </w:r>
            <w:r>
              <w:rPr>
                <w:noProof/>
                <w:webHidden/>
              </w:rPr>
              <w:instrText xml:space="preserve"> PAGEREF _Toc520069548 \h </w:instrText>
            </w:r>
            <w:r>
              <w:rPr>
                <w:noProof/>
                <w:webHidden/>
              </w:rPr>
            </w:r>
            <w:r>
              <w:rPr>
                <w:noProof/>
                <w:webHidden/>
              </w:rPr>
              <w:fldChar w:fldCharType="separate"/>
            </w:r>
            <w:r w:rsidR="00CD53C2">
              <w:rPr>
                <w:noProof/>
                <w:webHidden/>
              </w:rPr>
              <w:t>20</w:t>
            </w:r>
            <w:r>
              <w:rPr>
                <w:noProof/>
                <w:webHidden/>
              </w:rPr>
              <w:fldChar w:fldCharType="end"/>
            </w:r>
          </w:hyperlink>
        </w:p>
        <w:p w14:paraId="70CC89F7" w14:textId="7C04EEAF" w:rsidR="009A29B2" w:rsidRDefault="009A29B2">
          <w:pPr>
            <w:pStyle w:val="TOC1"/>
            <w:tabs>
              <w:tab w:val="left" w:pos="440"/>
              <w:tab w:val="right" w:leader="dot" w:pos="10790"/>
            </w:tabs>
            <w:rPr>
              <w:rFonts w:eastAsiaTheme="minorEastAsia"/>
              <w:noProof/>
            </w:rPr>
          </w:pPr>
          <w:hyperlink w:anchor="_Toc520069549" w:history="1">
            <w:r w:rsidRPr="00E60EF9">
              <w:rPr>
                <w:rStyle w:val="Hyperlink"/>
                <w:noProof/>
              </w:rPr>
              <w:t>6.</w:t>
            </w:r>
            <w:r>
              <w:rPr>
                <w:rFonts w:eastAsiaTheme="minorEastAsia"/>
                <w:noProof/>
              </w:rPr>
              <w:tab/>
            </w:r>
            <w:r w:rsidRPr="00E60EF9">
              <w:rPr>
                <w:rStyle w:val="Hyperlink"/>
                <w:noProof/>
              </w:rPr>
              <w:t>FUTURE SYSTEM ARCHITECTURE</w:t>
            </w:r>
            <w:r>
              <w:rPr>
                <w:noProof/>
                <w:webHidden/>
              </w:rPr>
              <w:tab/>
            </w:r>
            <w:r>
              <w:rPr>
                <w:noProof/>
                <w:webHidden/>
              </w:rPr>
              <w:fldChar w:fldCharType="begin"/>
            </w:r>
            <w:r>
              <w:rPr>
                <w:noProof/>
                <w:webHidden/>
              </w:rPr>
              <w:instrText xml:space="preserve"> PAGEREF _Toc520069549 \h </w:instrText>
            </w:r>
            <w:r>
              <w:rPr>
                <w:noProof/>
                <w:webHidden/>
              </w:rPr>
            </w:r>
            <w:r>
              <w:rPr>
                <w:noProof/>
                <w:webHidden/>
              </w:rPr>
              <w:fldChar w:fldCharType="separate"/>
            </w:r>
            <w:r w:rsidR="00CD53C2">
              <w:rPr>
                <w:noProof/>
                <w:webHidden/>
              </w:rPr>
              <w:t>21</w:t>
            </w:r>
            <w:r>
              <w:rPr>
                <w:noProof/>
                <w:webHidden/>
              </w:rPr>
              <w:fldChar w:fldCharType="end"/>
            </w:r>
          </w:hyperlink>
        </w:p>
        <w:p w14:paraId="71D5A9AF" w14:textId="60A0552C" w:rsidR="009A29B2" w:rsidRDefault="009A29B2">
          <w:pPr>
            <w:pStyle w:val="TOC1"/>
            <w:tabs>
              <w:tab w:val="left" w:pos="440"/>
              <w:tab w:val="right" w:leader="dot" w:pos="10790"/>
            </w:tabs>
            <w:rPr>
              <w:rFonts w:eastAsiaTheme="minorEastAsia"/>
              <w:noProof/>
            </w:rPr>
          </w:pPr>
          <w:hyperlink w:anchor="_Toc520069550" w:history="1">
            <w:r w:rsidRPr="00E60EF9">
              <w:rPr>
                <w:rStyle w:val="Hyperlink"/>
                <w:noProof/>
              </w:rPr>
              <w:t>7.</w:t>
            </w:r>
            <w:r>
              <w:rPr>
                <w:rFonts w:eastAsiaTheme="minorEastAsia"/>
                <w:noProof/>
              </w:rPr>
              <w:tab/>
            </w:r>
            <w:r w:rsidRPr="00E60EF9">
              <w:rPr>
                <w:rStyle w:val="Hyperlink"/>
                <w:noProof/>
              </w:rPr>
              <w:t>References</w:t>
            </w:r>
            <w:r>
              <w:rPr>
                <w:noProof/>
                <w:webHidden/>
              </w:rPr>
              <w:tab/>
            </w:r>
            <w:r>
              <w:rPr>
                <w:noProof/>
                <w:webHidden/>
              </w:rPr>
              <w:fldChar w:fldCharType="begin"/>
            </w:r>
            <w:r>
              <w:rPr>
                <w:noProof/>
                <w:webHidden/>
              </w:rPr>
              <w:instrText xml:space="preserve"> PAGEREF _Toc520069550 \h </w:instrText>
            </w:r>
            <w:r>
              <w:rPr>
                <w:noProof/>
                <w:webHidden/>
              </w:rPr>
            </w:r>
            <w:r>
              <w:rPr>
                <w:noProof/>
                <w:webHidden/>
              </w:rPr>
              <w:fldChar w:fldCharType="separate"/>
            </w:r>
            <w:r w:rsidR="00CD53C2">
              <w:rPr>
                <w:noProof/>
                <w:webHidden/>
              </w:rPr>
              <w:t>22</w:t>
            </w:r>
            <w:r>
              <w:rPr>
                <w:noProof/>
                <w:webHidden/>
              </w:rPr>
              <w:fldChar w:fldCharType="end"/>
            </w:r>
          </w:hyperlink>
        </w:p>
        <w:p w14:paraId="4BF5BCAE" w14:textId="736603D4" w:rsidR="009D7F7C" w:rsidRDefault="009D7F7C">
          <w:r>
            <w:rPr>
              <w:b/>
              <w:bCs/>
              <w:noProof/>
            </w:rPr>
            <w:fldChar w:fldCharType="end"/>
          </w:r>
        </w:p>
      </w:sdtContent>
    </w:sdt>
    <w:p w14:paraId="5ADF49B7" w14:textId="49185E99" w:rsidR="009D7F7C" w:rsidRDefault="009D7F7C">
      <w:r>
        <w:br w:type="page"/>
      </w:r>
    </w:p>
    <w:p w14:paraId="431CF921" w14:textId="232AA082" w:rsidR="00685D93" w:rsidRDefault="0020329D" w:rsidP="00EB045C">
      <w:pPr>
        <w:pStyle w:val="Heading1"/>
      </w:pPr>
      <w:bookmarkStart w:id="1" w:name="_Toc520069520"/>
      <w:r>
        <w:lastRenderedPageBreak/>
        <w:t>ACRONYMS</w:t>
      </w:r>
      <w:r w:rsidR="009B0D2D">
        <w:t xml:space="preserve"> AND GLOSSARY</w:t>
      </w:r>
      <w:bookmarkEnd w:id="1"/>
    </w:p>
    <w:p w14:paraId="509C020B" w14:textId="065B2FAC" w:rsidR="009B0D2D" w:rsidRDefault="009B0D2D" w:rsidP="00856B40">
      <w:r>
        <w:rPr>
          <w:b/>
        </w:rPr>
        <w:t>2FA – 2 Factor Authentication:</w:t>
      </w:r>
      <w:r w:rsidRPr="009B0D2D">
        <w:t xml:space="preserve"> It is a method of confirming users' claimed identities by using a combination of two different factors: </w:t>
      </w:r>
      <w:proofErr w:type="spellStart"/>
      <w:r>
        <w:t>i</w:t>
      </w:r>
      <w:proofErr w:type="spellEnd"/>
      <w:r>
        <w:t>)</w:t>
      </w:r>
      <w:r w:rsidRPr="009B0D2D">
        <w:t xml:space="preserve"> something they know</w:t>
      </w:r>
      <w:r>
        <w:t>;</w:t>
      </w:r>
      <w:r w:rsidRPr="009B0D2D">
        <w:t xml:space="preserve"> </w:t>
      </w:r>
      <w:r>
        <w:t>ii)</w:t>
      </w:r>
      <w:r w:rsidRPr="009B0D2D">
        <w:t xml:space="preserve"> something they have</w:t>
      </w:r>
      <w:r>
        <w:t>;</w:t>
      </w:r>
      <w:r w:rsidRPr="009B0D2D">
        <w:t xml:space="preserve"> or </w:t>
      </w:r>
      <w:r>
        <w:t>iii)</w:t>
      </w:r>
      <w:r w:rsidRPr="009B0D2D">
        <w:t xml:space="preserve"> something they are.</w:t>
      </w:r>
    </w:p>
    <w:p w14:paraId="734097AC" w14:textId="0D5F1ABB" w:rsidR="00455E20" w:rsidRPr="00455E20" w:rsidRDefault="00455E20" w:rsidP="00856B40">
      <w:r>
        <w:rPr>
          <w:b/>
        </w:rPr>
        <w:t xml:space="preserve">CRUD – Create, Read, Update, </w:t>
      </w:r>
      <w:proofErr w:type="gramStart"/>
      <w:r>
        <w:rPr>
          <w:b/>
        </w:rPr>
        <w:t>Delete</w:t>
      </w:r>
      <w:proofErr w:type="gramEnd"/>
      <w:r>
        <w:rPr>
          <w:b/>
        </w:rPr>
        <w:t>:</w:t>
      </w:r>
      <w:r>
        <w:t xml:space="preserve"> I</w:t>
      </w:r>
      <w:r w:rsidRPr="00455E20">
        <w:t xml:space="preserve">n computer programming, </w:t>
      </w:r>
      <w:r>
        <w:t xml:space="preserve">it refers to </w:t>
      </w:r>
      <w:r w:rsidRPr="00455E20">
        <w:t>the four basic functions of persistent storage.</w:t>
      </w:r>
    </w:p>
    <w:p w14:paraId="76DB0854" w14:textId="7E4CD3DC" w:rsidR="00685D93" w:rsidRDefault="00685D93" w:rsidP="00856B40">
      <w:r w:rsidRPr="00856B40">
        <w:rPr>
          <w:b/>
        </w:rPr>
        <w:t>FUTF – Future Feature:</w:t>
      </w:r>
      <w:r>
        <w:t xml:space="preserve"> A feature that is not part of the scope of this project but may be implemented in the future.</w:t>
      </w:r>
    </w:p>
    <w:p w14:paraId="6468A6EA" w14:textId="0FD8B10D" w:rsidR="009F33CF" w:rsidRDefault="009F33CF" w:rsidP="00856B40">
      <w:r w:rsidRPr="009F33CF">
        <w:rPr>
          <w:b/>
        </w:rPr>
        <w:t xml:space="preserve">IPFS – </w:t>
      </w:r>
      <w:proofErr w:type="spellStart"/>
      <w:r w:rsidRPr="009F33CF">
        <w:rPr>
          <w:b/>
        </w:rPr>
        <w:t>InterPlanetary</w:t>
      </w:r>
      <w:proofErr w:type="spellEnd"/>
      <w:r w:rsidRPr="009F33CF">
        <w:rPr>
          <w:b/>
        </w:rPr>
        <w:t xml:space="preserve"> File System:</w:t>
      </w:r>
      <w:r w:rsidRPr="009F33CF">
        <w:t xml:space="preserve"> </w:t>
      </w:r>
      <w:r>
        <w:t xml:space="preserve">A </w:t>
      </w:r>
      <w:r w:rsidRPr="009F33CF">
        <w:t>protocol and network designed to create a content-addressable, peer-to-peer method of storing and sharing hypermedia in a distributed file system.</w:t>
      </w:r>
    </w:p>
    <w:p w14:paraId="3C7DAFFD" w14:textId="2A3CEC95" w:rsidR="009F33CF" w:rsidRPr="009F33CF" w:rsidRDefault="009F33CF" w:rsidP="009F33CF">
      <w:r>
        <w:rPr>
          <w:b/>
        </w:rPr>
        <w:t>KYC – Know Your Customer:</w:t>
      </w:r>
      <w:r>
        <w:t xml:space="preserve"> T</w:t>
      </w:r>
      <w:r w:rsidRPr="009F33CF">
        <w:t>he process of a business verifying the identity of its clients and assessing potential risks of illegal intentions for the business relationship.</w:t>
      </w:r>
    </w:p>
    <w:p w14:paraId="6355A48A" w14:textId="1950669F" w:rsidR="00685D93" w:rsidRDefault="00685D93" w:rsidP="00685D93">
      <w:r w:rsidRPr="00856B40">
        <w:rPr>
          <w:b/>
        </w:rPr>
        <w:t>MVP – Minimum Viable Product:</w:t>
      </w:r>
      <w:r>
        <w:t xml:space="preserve"> </w:t>
      </w:r>
      <w:r w:rsidR="0020329D">
        <w:t>A</w:t>
      </w:r>
      <w:r>
        <w:t xml:space="preserve"> set of </w:t>
      </w:r>
      <w:r w:rsidRPr="00685D93">
        <w:t>features sufficient to deploy the product</w:t>
      </w:r>
      <w:r>
        <w:t>.</w:t>
      </w:r>
    </w:p>
    <w:p w14:paraId="6DB2B527" w14:textId="72F2737A" w:rsidR="00685D93" w:rsidRDefault="00685D93" w:rsidP="00685D93">
      <w:r w:rsidRPr="00856B40">
        <w:rPr>
          <w:b/>
        </w:rPr>
        <w:t>NYSE – New York Stock Exchange:</w:t>
      </w:r>
      <w:r>
        <w:t xml:space="preserve"> An American stock exchange.</w:t>
      </w:r>
    </w:p>
    <w:p w14:paraId="44E54133" w14:textId="196BEEE1" w:rsidR="00685D93" w:rsidRDefault="00685D93" w:rsidP="00685D93">
      <w:r w:rsidRPr="00856B40">
        <w:rPr>
          <w:b/>
        </w:rPr>
        <w:t>NASDAQ - National Association of Securities Dealers Automated Quotations:</w:t>
      </w:r>
      <w:r>
        <w:t xml:space="preserve"> An American stock exchange</w:t>
      </w:r>
      <w:r w:rsidR="0020329D">
        <w:t>.</w:t>
      </w:r>
    </w:p>
    <w:p w14:paraId="59E243EC" w14:textId="3CB57C3C" w:rsidR="00685D93" w:rsidRDefault="00685D93" w:rsidP="00685D93">
      <w:r w:rsidRPr="00856B40">
        <w:rPr>
          <w:b/>
        </w:rPr>
        <w:t>OTC – Over-The-Counter:</w:t>
      </w:r>
      <w:r>
        <w:t xml:space="preserve"> </w:t>
      </w:r>
      <w:r w:rsidR="0020329D">
        <w:t>A</w:t>
      </w:r>
      <w:r>
        <w:t xml:space="preserve"> security traded in some context other than on a formal exchange</w:t>
      </w:r>
      <w:r w:rsidR="0020329D">
        <w:t xml:space="preserve"> such as NYSE or NASDAQ.</w:t>
      </w:r>
    </w:p>
    <w:p w14:paraId="46F1F570" w14:textId="4161E617" w:rsidR="00521175" w:rsidRDefault="0020329D" w:rsidP="00EB045C">
      <w:pPr>
        <w:pStyle w:val="Heading1"/>
      </w:pPr>
      <w:bookmarkStart w:id="2" w:name="_Toc520069521"/>
      <w:r>
        <w:lastRenderedPageBreak/>
        <w:t>INTRODUCTION</w:t>
      </w:r>
      <w:bookmarkEnd w:id="2"/>
    </w:p>
    <w:p w14:paraId="5FC395B4" w14:textId="0A716488" w:rsidR="00EB045C" w:rsidRDefault="00EB045C" w:rsidP="00EB045C">
      <w:pPr>
        <w:pStyle w:val="Heading2"/>
      </w:pPr>
      <w:bookmarkStart w:id="3" w:name="_Ref520065922"/>
      <w:bookmarkStart w:id="4" w:name="_Toc520069522"/>
      <w:r>
        <w:t>P</w:t>
      </w:r>
      <w:r w:rsidR="00856B40">
        <w:t>URPOSE</w:t>
      </w:r>
      <w:bookmarkEnd w:id="3"/>
      <w:bookmarkEnd w:id="4"/>
    </w:p>
    <w:p w14:paraId="4ABE3159" w14:textId="7BB193D1" w:rsidR="009F1B72" w:rsidRDefault="00EB045C" w:rsidP="009F1B72">
      <w:r>
        <w:t>This document is designed to be a reference to anyone interested in the overall architecture of the Odin application</w:t>
      </w:r>
      <w:r w:rsidR="00FB6D3E">
        <w:t xml:space="preserve"> project</w:t>
      </w:r>
      <w:r>
        <w:t xml:space="preserve">. This document describes the high-level scope and </w:t>
      </w:r>
      <w:r w:rsidR="00351A4D">
        <w:t>features</w:t>
      </w:r>
      <w:r>
        <w:t xml:space="preserve"> of Odin’s modules, components, services and databases.</w:t>
      </w:r>
      <w:r w:rsidR="00351A4D">
        <w:t xml:space="preserve"> </w:t>
      </w:r>
      <w:r>
        <w:t xml:space="preserve">This design document includes, but is not limited to, the following information for the Odin application: system overview, design considerations, overall system architecture and </w:t>
      </w:r>
      <w:r w:rsidR="00552A47">
        <w:t xml:space="preserve">application </w:t>
      </w:r>
      <w:r w:rsidR="00351A4D">
        <w:t>features</w:t>
      </w:r>
      <w:r>
        <w:t>.</w:t>
      </w:r>
    </w:p>
    <w:p w14:paraId="75245786" w14:textId="77777777" w:rsidR="009F1B72" w:rsidRDefault="009F1B72" w:rsidP="009F1B72">
      <w:r w:rsidRPr="008B2DD8">
        <w:t>The application features are classified in two groups: (</w:t>
      </w:r>
      <w:proofErr w:type="spellStart"/>
      <w:r w:rsidRPr="008B2DD8">
        <w:t>i</w:t>
      </w:r>
      <w:proofErr w:type="spellEnd"/>
      <w:r w:rsidRPr="008B2DD8">
        <w:t xml:space="preserve">) Minimum Viable Product, which </w:t>
      </w:r>
      <w:r>
        <w:t xml:space="preserve">represents </w:t>
      </w:r>
      <w:r w:rsidRPr="008B2DD8">
        <w:t>the features sufficient to deploy the product; and (ii) Future Features</w:t>
      </w:r>
      <w:r>
        <w:t>, which represents futures that may be added to the platform in the future</w:t>
      </w:r>
      <w:r w:rsidRPr="008B2DD8">
        <w:t>.</w:t>
      </w:r>
    </w:p>
    <w:p w14:paraId="4FB8871E" w14:textId="0E3EA76B" w:rsidR="009F1B72" w:rsidRDefault="009F1B72" w:rsidP="009F1B72">
      <w:r>
        <w:t>T</w:t>
      </w:r>
      <w:r w:rsidRPr="008B2DD8">
        <w:t xml:space="preserve">he acronym “MVP” will be used to identify </w:t>
      </w:r>
      <w:r>
        <w:t xml:space="preserve">the Minimum Viable Product </w:t>
      </w:r>
      <w:r w:rsidRPr="008B2DD8">
        <w:t>features</w:t>
      </w:r>
      <w:r>
        <w:t xml:space="preserve">, and the </w:t>
      </w:r>
      <w:r w:rsidRPr="008B2DD8">
        <w:t>acronym “FUT</w:t>
      </w:r>
      <w:r>
        <w:t>F</w:t>
      </w:r>
      <w:r w:rsidRPr="008B2DD8">
        <w:t xml:space="preserve">” will be used to identify </w:t>
      </w:r>
      <w:r>
        <w:t>Future Features.</w:t>
      </w:r>
    </w:p>
    <w:p w14:paraId="089B33A1" w14:textId="0321B115" w:rsidR="00D11464" w:rsidRDefault="00FB6D3E" w:rsidP="00FB6D3E">
      <w:pPr>
        <w:pStyle w:val="Heading2"/>
      </w:pPr>
      <w:bookmarkStart w:id="5" w:name="_Toc520069523"/>
      <w:r>
        <w:t>S</w:t>
      </w:r>
      <w:r w:rsidR="00856B40">
        <w:t>COPE</w:t>
      </w:r>
      <w:bookmarkEnd w:id="5"/>
    </w:p>
    <w:p w14:paraId="41008CAC" w14:textId="11E18674" w:rsidR="009F1B72" w:rsidRDefault="00FB6D3E" w:rsidP="009F1B72">
      <w:r>
        <w:t xml:space="preserve">The objective of this project is </w:t>
      </w:r>
      <w:r w:rsidR="00081AE2">
        <w:t xml:space="preserve">to </w:t>
      </w:r>
      <w:r>
        <w:t xml:space="preserve">develop </w:t>
      </w:r>
      <w:r w:rsidR="00081AE2">
        <w:t xml:space="preserve">Odin, </w:t>
      </w:r>
      <w:r w:rsidR="0005318C">
        <w:t xml:space="preserve">a “mock” </w:t>
      </w:r>
      <w:r>
        <w:t xml:space="preserve">trading platform </w:t>
      </w:r>
      <w:r w:rsidR="00081AE2">
        <w:t xml:space="preserve">with an internal OTC (Over-The-Counter) market. It </w:t>
      </w:r>
      <w:r>
        <w:t xml:space="preserve">must be developed in a four-week </w:t>
      </w:r>
      <w:r w:rsidR="00081AE2">
        <w:t>timeframe</w:t>
      </w:r>
      <w:r>
        <w:t xml:space="preserve"> as a project for Byte Academy’s </w:t>
      </w:r>
      <w:r w:rsidR="00081AE2">
        <w:t>I</w:t>
      </w:r>
      <w:r>
        <w:t xml:space="preserve">ntensive </w:t>
      </w:r>
      <w:r w:rsidR="00081AE2">
        <w:t>P</w:t>
      </w:r>
      <w:r>
        <w:t>rogram in Python, Fintech and Blockchain</w:t>
      </w:r>
      <w:r w:rsidR="00081AE2">
        <w:t xml:space="preserve"> (New York / NY</w:t>
      </w:r>
      <w:r w:rsidR="009F1B72">
        <w:t>, 2018</w:t>
      </w:r>
      <w:r w:rsidR="00081AE2">
        <w:t>)</w:t>
      </w:r>
      <w:r>
        <w:t>.</w:t>
      </w:r>
      <w:r w:rsidR="0005318C">
        <w:t xml:space="preserve"> </w:t>
      </w:r>
    </w:p>
    <w:p w14:paraId="05F39321" w14:textId="13EFBA41" w:rsidR="00FB6D3E" w:rsidRDefault="00081AE2" w:rsidP="009F1B72">
      <w:r>
        <w:t xml:space="preserve">Odin is described </w:t>
      </w:r>
      <w:r w:rsidR="00552A47">
        <w:t xml:space="preserve">here </w:t>
      </w:r>
      <w:r>
        <w:t xml:space="preserve">as a </w:t>
      </w:r>
      <w:r w:rsidR="0005318C">
        <w:t xml:space="preserve">“mock” </w:t>
      </w:r>
      <w:r>
        <w:t>trading platform</w:t>
      </w:r>
      <w:r w:rsidR="0005318C">
        <w:t xml:space="preserve">, because it will not allow trading with real money, but only simulate the capabilities of a real </w:t>
      </w:r>
      <w:r>
        <w:t>trading</w:t>
      </w:r>
      <w:r w:rsidR="0005318C">
        <w:t xml:space="preserve"> platform</w:t>
      </w:r>
      <w:r>
        <w:t xml:space="preserve"> by using market data available through external data providers</w:t>
      </w:r>
      <w:r w:rsidR="0005318C">
        <w:t>.</w:t>
      </w:r>
      <w:r w:rsidR="009F1B72">
        <w:t xml:space="preserve"> Deposits and withdrawals from the trading platform will also be simulated.</w:t>
      </w:r>
    </w:p>
    <w:p w14:paraId="6EC9063C" w14:textId="31011599" w:rsidR="00552A47" w:rsidRDefault="00552A47" w:rsidP="009F1B72">
      <w:r>
        <w:t>This document lists both MVP and Future Features, however, only MVP Features are part of the scope of this project.</w:t>
      </w:r>
    </w:p>
    <w:p w14:paraId="44A4854E" w14:textId="30CF611C" w:rsidR="00081AE2" w:rsidRDefault="0020329D" w:rsidP="00856B40">
      <w:pPr>
        <w:pStyle w:val="Heading1"/>
      </w:pPr>
      <w:bookmarkStart w:id="6" w:name="_Toc520069524"/>
      <w:r>
        <w:lastRenderedPageBreak/>
        <w:t>SYSTEM OVERVIEW</w:t>
      </w:r>
      <w:bookmarkEnd w:id="6"/>
    </w:p>
    <w:p w14:paraId="28338339" w14:textId="7DBA856C" w:rsidR="0005318C" w:rsidRDefault="000D65D3" w:rsidP="00FB6D3E">
      <w:r>
        <w:t>Odin</w:t>
      </w:r>
      <w:r w:rsidR="00992FD4">
        <w:t xml:space="preserve"> is </w:t>
      </w:r>
      <w:r w:rsidR="002A7782">
        <w:t xml:space="preserve">a trading platform with an internal </w:t>
      </w:r>
      <w:r w:rsidR="008E3837">
        <w:t xml:space="preserve">OTC exchange, and is </w:t>
      </w:r>
      <w:r>
        <w:t xml:space="preserve">composed </w:t>
      </w:r>
      <w:r w:rsidR="003B5C4F">
        <w:t>of</w:t>
      </w:r>
      <w:r w:rsidR="00B93B28">
        <w:t xml:space="preserve"> </w:t>
      </w:r>
      <w:r w:rsidR="0077030E">
        <w:t>six</w:t>
      </w:r>
      <w:r w:rsidR="0005318C">
        <w:t xml:space="preserve"> </w:t>
      </w:r>
      <w:r w:rsidR="00E10264">
        <w:t>subdomains</w:t>
      </w:r>
      <w:r w:rsidR="00675370">
        <w:t xml:space="preserve"> (</w:t>
      </w:r>
      <w:r w:rsidR="00675370">
        <w:fldChar w:fldCharType="begin"/>
      </w:r>
      <w:r w:rsidR="00675370">
        <w:instrText xml:space="preserve"> REF _Ref520046591 \r \h </w:instrText>
      </w:r>
      <w:r w:rsidR="00675370">
        <w:fldChar w:fldCharType="separate"/>
      </w:r>
      <w:r w:rsidR="00CD53C2">
        <w:t>Figure 1</w:t>
      </w:r>
      <w:r w:rsidR="00675370">
        <w:fldChar w:fldCharType="end"/>
      </w:r>
      <w:r w:rsidR="00675370">
        <w:t>)</w:t>
      </w:r>
      <w:r>
        <w:t xml:space="preserve">, which are </w:t>
      </w:r>
      <w:r w:rsidR="0005318C">
        <w:t xml:space="preserve">listed </w:t>
      </w:r>
      <w:r>
        <w:t xml:space="preserve">and briefly described </w:t>
      </w:r>
      <w:r w:rsidR="0005318C">
        <w:t xml:space="preserve">below. </w:t>
      </w:r>
      <w:r w:rsidR="00B93B28">
        <w:t xml:space="preserve">Each </w:t>
      </w:r>
      <w:r w:rsidR="00E10264">
        <w:t>subdomain</w:t>
      </w:r>
      <w:r w:rsidR="00B93B28">
        <w:t xml:space="preserve"> </w:t>
      </w:r>
      <w:r w:rsidR="00E10264">
        <w:t xml:space="preserve">may be composed </w:t>
      </w:r>
      <w:r w:rsidR="003B5C4F">
        <w:t>of</w:t>
      </w:r>
      <w:r w:rsidR="00B93B28">
        <w:t xml:space="preserve"> one or more </w:t>
      </w:r>
      <w:r w:rsidR="003B5C4F">
        <w:t>component</w:t>
      </w:r>
      <w:r w:rsidR="0020329D">
        <w:t>(s)</w:t>
      </w:r>
      <w:r w:rsidR="00E10264">
        <w:t>.</w:t>
      </w:r>
      <w:r w:rsidR="00B93B28">
        <w:t xml:space="preserve"> </w:t>
      </w:r>
      <w:r>
        <w:t xml:space="preserve">A </w:t>
      </w:r>
      <w:r w:rsidR="008E3837">
        <w:t>more detailed description</w:t>
      </w:r>
      <w:r>
        <w:t xml:space="preserve"> of each </w:t>
      </w:r>
      <w:r w:rsidR="00E10264">
        <w:t>subdomain</w:t>
      </w:r>
      <w:r w:rsidR="008E3837">
        <w:t xml:space="preserve">, its </w:t>
      </w:r>
      <w:r w:rsidR="003B5C4F">
        <w:t xml:space="preserve">components, </w:t>
      </w:r>
      <w:r w:rsidR="008E3837">
        <w:t xml:space="preserve">features and related user interfaces are </w:t>
      </w:r>
      <w:r w:rsidR="00E10264">
        <w:t xml:space="preserve">provided </w:t>
      </w:r>
      <w:r w:rsidR="0005318C">
        <w:t>later</w:t>
      </w:r>
      <w:r w:rsidR="00E10264">
        <w:t xml:space="preserve"> </w:t>
      </w:r>
      <w:r w:rsidR="0005318C">
        <w:t>in this document.</w:t>
      </w:r>
    </w:p>
    <w:p w14:paraId="18FC067B" w14:textId="57FC7B5C" w:rsidR="00D43F01" w:rsidRDefault="00D43F01" w:rsidP="00D43F01">
      <w:pPr>
        <w:pStyle w:val="Figure"/>
      </w:pPr>
      <w:r>
        <w:drawing>
          <wp:inline distT="0" distB="0" distL="0" distR="0" wp14:anchorId="1264D0E3" wp14:editId="1730428B">
            <wp:extent cx="4200525" cy="2962275"/>
            <wp:effectExtent l="0" t="0" r="9525" b="952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din_system_overview.png"/>
                    <pic:cNvPicPr/>
                  </pic:nvPicPr>
                  <pic:blipFill>
                    <a:blip r:embed="rId9">
                      <a:extLst>
                        <a:ext uri="{28A0092B-C50C-407E-A947-70E740481C1C}">
                          <a14:useLocalDpi xmlns:a14="http://schemas.microsoft.com/office/drawing/2010/main" val="0"/>
                        </a:ext>
                      </a:extLst>
                    </a:blip>
                    <a:stretch>
                      <a:fillRect/>
                    </a:stretch>
                  </pic:blipFill>
                  <pic:spPr>
                    <a:xfrm>
                      <a:off x="0" y="0"/>
                      <a:ext cx="4200525" cy="2962275"/>
                    </a:xfrm>
                    <a:prstGeom prst="rect">
                      <a:avLst/>
                    </a:prstGeom>
                  </pic:spPr>
                </pic:pic>
              </a:graphicData>
            </a:graphic>
          </wp:inline>
        </w:drawing>
      </w:r>
    </w:p>
    <w:p w14:paraId="0C156B97" w14:textId="4CC89A17" w:rsidR="00D43F01" w:rsidRPr="00856B40" w:rsidRDefault="00D43F01" w:rsidP="007F0B52">
      <w:pPr>
        <w:pStyle w:val="FigureDescription"/>
      </w:pPr>
      <w:bookmarkStart w:id="7" w:name="_Ref520046591"/>
      <w:r>
        <w:t>Odin Subdomains</w:t>
      </w:r>
      <w:bookmarkEnd w:id="7"/>
    </w:p>
    <w:p w14:paraId="423288D6" w14:textId="6A5B0839" w:rsidR="000D65D3" w:rsidRDefault="000D65D3" w:rsidP="00856B40">
      <w:pPr>
        <w:pStyle w:val="ListParagraph"/>
      </w:pPr>
      <w:r w:rsidRPr="00856B40">
        <w:rPr>
          <w:b/>
        </w:rPr>
        <w:t>Security Management:</w:t>
      </w:r>
      <w:r>
        <w:t xml:space="preserve"> Allow account’s holders to sign in the platform using a unique login and password;</w:t>
      </w:r>
    </w:p>
    <w:p w14:paraId="011F684E" w14:textId="15C468D2" w:rsidR="0005318C" w:rsidRDefault="0005318C" w:rsidP="00856B40">
      <w:pPr>
        <w:pStyle w:val="ListParagraph"/>
      </w:pPr>
      <w:r w:rsidRPr="00856B40">
        <w:rPr>
          <w:b/>
        </w:rPr>
        <w:t>Account</w:t>
      </w:r>
      <w:r w:rsidR="000D65D3" w:rsidRPr="00856B40">
        <w:rPr>
          <w:b/>
        </w:rPr>
        <w:t xml:space="preserve"> Management:</w:t>
      </w:r>
      <w:r w:rsidR="000D65D3">
        <w:t xml:space="preserve"> Allow clients to register for an account, view the balance and transactions history;</w:t>
      </w:r>
    </w:p>
    <w:p w14:paraId="2B78738C" w14:textId="182C5026" w:rsidR="0005318C" w:rsidRDefault="0005318C" w:rsidP="00856B40">
      <w:pPr>
        <w:pStyle w:val="ListParagraph"/>
      </w:pPr>
      <w:r w:rsidRPr="00856B40">
        <w:rPr>
          <w:b/>
        </w:rPr>
        <w:t>Catalog Management</w:t>
      </w:r>
      <w:r w:rsidR="000D65D3" w:rsidRPr="00856B40">
        <w:rPr>
          <w:b/>
        </w:rPr>
        <w:t>:</w:t>
      </w:r>
      <w:r w:rsidR="000D65D3">
        <w:t xml:space="preserve"> Allow administrators </w:t>
      </w:r>
      <w:r w:rsidR="00A93B68">
        <w:t xml:space="preserve">to load and manage data related to </w:t>
      </w:r>
      <w:r w:rsidR="000D65D3">
        <w:t>exchanges, instruments</w:t>
      </w:r>
      <w:r w:rsidR="00C24299">
        <w:t xml:space="preserve"> (assets)</w:t>
      </w:r>
      <w:r w:rsidR="00A93B68">
        <w:t xml:space="preserve"> </w:t>
      </w:r>
      <w:r w:rsidR="00C24299">
        <w:t xml:space="preserve">and </w:t>
      </w:r>
      <w:r w:rsidR="000D65D3">
        <w:t>markets</w:t>
      </w:r>
      <w:r w:rsidR="00A93B68">
        <w:t xml:space="preserve"> from external data providers.</w:t>
      </w:r>
    </w:p>
    <w:p w14:paraId="79FBD981" w14:textId="523C9E60" w:rsidR="00C24299" w:rsidRPr="0095222A" w:rsidRDefault="00C24299" w:rsidP="00856B40">
      <w:pPr>
        <w:pStyle w:val="ListParagraph"/>
      </w:pPr>
      <w:r w:rsidRPr="00856B40">
        <w:rPr>
          <w:b/>
        </w:rPr>
        <w:t>Internal OTC Market:</w:t>
      </w:r>
      <w:r>
        <w:t xml:space="preserve"> an “internal exchange”, which allow</w:t>
      </w:r>
      <w:r w:rsidR="00916503">
        <w:t>s</w:t>
      </w:r>
      <w:r>
        <w:t xml:space="preserve"> </w:t>
      </w:r>
      <w:r w:rsidR="00916503">
        <w:t xml:space="preserve">clients </w:t>
      </w:r>
      <w:r>
        <w:t xml:space="preserve">to buy or sell instruments </w:t>
      </w:r>
      <w:r w:rsidR="00916503">
        <w:t xml:space="preserve">between account’s holders only, without accessing Formal Exchanges (for example, NYSE and NASDAQ). </w:t>
      </w:r>
      <w:r>
        <w:t xml:space="preserve">The reason for creating this internal OTC Market, is to be able to explore and learn about </w:t>
      </w:r>
      <w:r w:rsidRPr="00856B40">
        <w:t>implementing a</w:t>
      </w:r>
      <w:r w:rsidR="00916503" w:rsidRPr="00856B40">
        <w:t xml:space="preserve">n Order Matching Engine, and </w:t>
      </w:r>
      <w:r w:rsidR="00685D93">
        <w:t xml:space="preserve">in the future, </w:t>
      </w:r>
      <w:r w:rsidR="00916503" w:rsidRPr="00856B40">
        <w:rPr>
          <w:u w:val="single"/>
        </w:rPr>
        <w:t xml:space="preserve">a </w:t>
      </w:r>
      <w:r w:rsidRPr="00856B40">
        <w:rPr>
          <w:u w:val="single"/>
        </w:rPr>
        <w:t>C</w:t>
      </w:r>
      <w:r w:rsidRPr="0095222A">
        <w:rPr>
          <w:u w:val="single"/>
        </w:rPr>
        <w:t xml:space="preserve">learing </w:t>
      </w:r>
      <w:r w:rsidR="00916503">
        <w:rPr>
          <w:u w:val="single"/>
        </w:rPr>
        <w:t>H</w:t>
      </w:r>
      <w:r w:rsidRPr="0095222A">
        <w:rPr>
          <w:u w:val="single"/>
        </w:rPr>
        <w:t xml:space="preserve">ouse using Blockchain </w:t>
      </w:r>
      <w:r w:rsidR="00DF4006">
        <w:rPr>
          <w:u w:val="single"/>
        </w:rPr>
        <w:t>T</w:t>
      </w:r>
      <w:r w:rsidRPr="0095222A">
        <w:rPr>
          <w:u w:val="single"/>
        </w:rPr>
        <w:t>echnology</w:t>
      </w:r>
      <w:r w:rsidR="00916503" w:rsidRPr="00856B40">
        <w:t xml:space="preserve"> </w:t>
      </w:r>
      <w:r w:rsidR="00DF4006" w:rsidRPr="00856B40">
        <w:t>(</w:t>
      </w:r>
      <w:r w:rsidR="00685D93">
        <w:t>FF</w:t>
      </w:r>
      <w:r w:rsidR="00DF4006" w:rsidRPr="00856B40">
        <w:t>)</w:t>
      </w:r>
      <w:r w:rsidRPr="00856B40">
        <w:t>.</w:t>
      </w:r>
    </w:p>
    <w:p w14:paraId="2117BCEA" w14:textId="02B771D7" w:rsidR="0005318C" w:rsidRDefault="00C24299" w:rsidP="00856B40">
      <w:pPr>
        <w:pStyle w:val="ListParagraph"/>
      </w:pPr>
      <w:r>
        <w:rPr>
          <w:b/>
        </w:rPr>
        <w:t>Order Management (Brokerage)</w:t>
      </w:r>
      <w:r w:rsidR="000D65D3" w:rsidRPr="00856B40">
        <w:rPr>
          <w:b/>
        </w:rPr>
        <w:t>:</w:t>
      </w:r>
      <w:r w:rsidR="000D65D3">
        <w:t xml:space="preserve"> Allow clients to </w:t>
      </w:r>
      <w:r>
        <w:t>buy and sell</w:t>
      </w:r>
      <w:r w:rsidR="000D65D3">
        <w:t xml:space="preserve"> </w:t>
      </w:r>
      <w:r>
        <w:t>instruments listed in the Formal Exchanges (NYSE, Nasdaq, for example) or the internal OTC market</w:t>
      </w:r>
      <w:r w:rsidR="000D65D3">
        <w:t>.</w:t>
      </w:r>
    </w:p>
    <w:p w14:paraId="5296F55C" w14:textId="5CA1CB8D" w:rsidR="00A93B68" w:rsidRDefault="0077030E" w:rsidP="00856B40">
      <w:pPr>
        <w:pStyle w:val="ListParagraph"/>
      </w:pPr>
      <w:r w:rsidRPr="00856B40">
        <w:rPr>
          <w:b/>
        </w:rPr>
        <w:t>Research:</w:t>
      </w:r>
      <w:r>
        <w:t xml:space="preserve"> </w:t>
      </w:r>
      <w:r w:rsidR="00E5651A">
        <w:t xml:space="preserve">allows clients to access market information generated by research tools. </w:t>
      </w:r>
      <w:r w:rsidR="00C20239">
        <w:t>Initially, t</w:t>
      </w:r>
      <w:r w:rsidR="00E5651A">
        <w:t>his module</w:t>
      </w:r>
      <w:r w:rsidR="00C20239">
        <w:t xml:space="preserve"> will consume information generated by a Market Sentiment tool that will be created by Julio </w:t>
      </w:r>
      <w:proofErr w:type="spellStart"/>
      <w:r w:rsidR="00C20239">
        <w:t>Cernadas</w:t>
      </w:r>
      <w:proofErr w:type="spellEnd"/>
      <w:r w:rsidR="00C20239">
        <w:t>, another student in the Byte Academy Intensive Program.</w:t>
      </w:r>
      <w:r w:rsidR="00B93B28">
        <w:t xml:space="preserve"> The details of this tool </w:t>
      </w:r>
      <w:r w:rsidR="003700F6">
        <w:t>are</w:t>
      </w:r>
      <w:r w:rsidR="00B93B28">
        <w:t xml:space="preserve"> not part of this document.</w:t>
      </w:r>
    </w:p>
    <w:p w14:paraId="0F9C9986" w14:textId="12D66695" w:rsidR="00A93B68" w:rsidRDefault="00785BB8" w:rsidP="00A93B68">
      <w:pPr>
        <w:pStyle w:val="Heading2"/>
      </w:pPr>
      <w:bookmarkStart w:id="8" w:name="_Toc520069525"/>
      <w:r>
        <w:lastRenderedPageBreak/>
        <w:t>D</w:t>
      </w:r>
      <w:r w:rsidR="00856B40">
        <w:t>ESIGN CONSIDERATIONS</w:t>
      </w:r>
      <w:bookmarkEnd w:id="8"/>
    </w:p>
    <w:p w14:paraId="745BBF8D" w14:textId="355E31B1" w:rsidR="00FA30C6" w:rsidRDefault="00785BB8" w:rsidP="00A93B68">
      <w:r>
        <w:t xml:space="preserve">A software application can be structured using different approaches. </w:t>
      </w:r>
      <w:r w:rsidR="00403981">
        <w:t xml:space="preserve">Two different </w:t>
      </w:r>
      <w:r>
        <w:t>A</w:t>
      </w:r>
      <w:r w:rsidR="004C530A">
        <w:t xml:space="preserve">rchitecture </w:t>
      </w:r>
      <w:r>
        <w:t>P</w:t>
      </w:r>
      <w:r w:rsidR="004C530A">
        <w:t>atterns</w:t>
      </w:r>
      <w:r w:rsidR="00403981">
        <w:t xml:space="preserve"> were considered for this project: </w:t>
      </w:r>
      <w:r w:rsidR="00A171AF">
        <w:t>M</w:t>
      </w:r>
      <w:r w:rsidR="00403981">
        <w:t>icroservice</w:t>
      </w:r>
      <w:r w:rsidR="00A171AF">
        <w:t xml:space="preserve"> Architecture</w:t>
      </w:r>
      <w:r w:rsidR="00403981">
        <w:t xml:space="preserve"> and </w:t>
      </w:r>
      <w:r w:rsidR="00A171AF">
        <w:t>M</w:t>
      </w:r>
      <w:r w:rsidR="00403981">
        <w:t xml:space="preserve">onolithic </w:t>
      </w:r>
      <w:r w:rsidR="00A171AF">
        <w:t>A</w:t>
      </w:r>
      <w:r w:rsidR="00403981">
        <w:t>rchitecture.</w:t>
      </w:r>
      <w:r w:rsidR="00E244A0">
        <w:t xml:space="preserve"> </w:t>
      </w:r>
      <w:r w:rsidR="00A171AF">
        <w:t>Before</w:t>
      </w:r>
      <w:r>
        <w:t xml:space="preserve"> we discuss the chosen architecture for Odin, let’s look at the overall </w:t>
      </w:r>
      <w:r w:rsidR="00E244A0">
        <w:t xml:space="preserve">description, benefits and drawbacks of each </w:t>
      </w:r>
      <w:r>
        <w:t>architecture pattern.</w:t>
      </w:r>
    </w:p>
    <w:p w14:paraId="7C75244A" w14:textId="6891513A" w:rsidR="00FA30C6" w:rsidRDefault="00FA30C6" w:rsidP="00856B40">
      <w:pPr>
        <w:pStyle w:val="Heading3"/>
      </w:pPr>
      <w:bookmarkStart w:id="9" w:name="_Toc520069526"/>
      <w:r>
        <w:t>Microservice Architecture</w:t>
      </w:r>
      <w:bookmarkEnd w:id="9"/>
    </w:p>
    <w:p w14:paraId="6373A826" w14:textId="6DBA386F" w:rsidR="002A26A3" w:rsidRDefault="00A171AF" w:rsidP="00A93B68">
      <w:r>
        <w:t>According to MULESOFT (</w:t>
      </w:r>
      <w:r>
        <w:fldChar w:fldCharType="begin"/>
      </w:r>
      <w:r>
        <w:instrText xml:space="preserve"> REF _Ref520035018 \r \h </w:instrText>
      </w:r>
      <w:r>
        <w:fldChar w:fldCharType="separate"/>
      </w:r>
      <w:r w:rsidR="00CD53C2">
        <w:t>1</w:t>
      </w:r>
      <w:r>
        <w:fldChar w:fldCharType="end"/>
      </w:r>
      <w:r>
        <w:t>), “</w:t>
      </w:r>
      <w:r w:rsidR="002A26A3" w:rsidRPr="00856B40">
        <w:rPr>
          <w:i/>
        </w:rPr>
        <w:t>Microservice capabilities are expressed formally with business-oriented APIs.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consumer are minimized by applying the principle of loose coupling. By standardizing on contracts expressed through business-oriented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t>”</w:t>
      </w:r>
      <w:r w:rsidR="002A26A3" w:rsidRPr="002A26A3">
        <w:t>.</w:t>
      </w:r>
    </w:p>
    <w:p w14:paraId="6BC8BCE2" w14:textId="4608D895" w:rsidR="00FA30C6" w:rsidRDefault="00A171AF" w:rsidP="00FA30C6">
      <w:r>
        <w:t>T</w:t>
      </w:r>
      <w:r w:rsidR="00FA30C6">
        <w:t>his solution offers the following benefits and drawbacks</w:t>
      </w:r>
      <w:r>
        <w:t>, as described by RICHARDSON (</w:t>
      </w:r>
      <w:r>
        <w:fldChar w:fldCharType="begin"/>
      </w:r>
      <w:r>
        <w:instrText xml:space="preserve"> REF _Ref520035134 \r \h </w:instrText>
      </w:r>
      <w:r>
        <w:fldChar w:fldCharType="separate"/>
      </w:r>
      <w:r w:rsidR="00CD53C2">
        <w:t>2</w:t>
      </w:r>
      <w:r>
        <w:fldChar w:fldCharType="end"/>
      </w:r>
      <w:r>
        <w:t>)</w:t>
      </w:r>
      <w:r w:rsidR="00FA30C6">
        <w:t>:</w:t>
      </w:r>
    </w:p>
    <w:p w14:paraId="2195E608" w14:textId="69DFF67C" w:rsidR="00FA30C6" w:rsidRPr="0008196C" w:rsidRDefault="00A171AF" w:rsidP="00FA30C6">
      <w:pPr>
        <w:rPr>
          <w:i/>
          <w:u w:val="single"/>
        </w:rPr>
      </w:pPr>
      <w:r w:rsidRPr="0008196C">
        <w:rPr>
          <w:i/>
          <w:u w:val="single"/>
        </w:rPr>
        <w:t>“</w:t>
      </w:r>
      <w:r w:rsidR="00FA30C6" w:rsidRPr="0008196C">
        <w:rPr>
          <w:i/>
          <w:u w:val="single"/>
        </w:rPr>
        <w:t>Benefits:</w:t>
      </w:r>
    </w:p>
    <w:p w14:paraId="0735C731" w14:textId="77777777" w:rsidR="00FA30C6" w:rsidRPr="0008196C" w:rsidRDefault="00FA30C6" w:rsidP="00856B40">
      <w:pPr>
        <w:pStyle w:val="ListParagraph"/>
        <w:rPr>
          <w:i/>
        </w:rPr>
      </w:pPr>
      <w:r w:rsidRPr="0008196C">
        <w:rPr>
          <w:i/>
        </w:rPr>
        <w:t>Enables the continuous delivery and deployment of large, complex applications.</w:t>
      </w:r>
    </w:p>
    <w:p w14:paraId="35274C9D" w14:textId="77777777" w:rsidR="00FA30C6" w:rsidRPr="0008196C" w:rsidRDefault="00FA30C6" w:rsidP="00856B40">
      <w:pPr>
        <w:pStyle w:val="ListParagraph"/>
        <w:rPr>
          <w:i/>
        </w:rPr>
      </w:pPr>
      <w:r w:rsidRPr="0008196C">
        <w:rPr>
          <w:i/>
        </w:rPr>
        <w:t>Better testability - services are smaller and faster to test</w:t>
      </w:r>
    </w:p>
    <w:p w14:paraId="3FB2E426" w14:textId="77777777" w:rsidR="00FA30C6" w:rsidRPr="0008196C" w:rsidRDefault="00FA30C6" w:rsidP="00856B40">
      <w:pPr>
        <w:pStyle w:val="ListParagraph"/>
        <w:rPr>
          <w:i/>
        </w:rPr>
      </w:pPr>
      <w:r w:rsidRPr="0008196C">
        <w:rPr>
          <w:i/>
        </w:rPr>
        <w:t xml:space="preserve">Better </w:t>
      </w:r>
      <w:proofErr w:type="spellStart"/>
      <w:r w:rsidRPr="0008196C">
        <w:rPr>
          <w:i/>
        </w:rPr>
        <w:t>deployability</w:t>
      </w:r>
      <w:proofErr w:type="spellEnd"/>
      <w:r w:rsidRPr="0008196C">
        <w:rPr>
          <w:i/>
        </w:rPr>
        <w:t xml:space="preserve"> - services can be deployed independently</w:t>
      </w:r>
    </w:p>
    <w:p w14:paraId="4CE759B9" w14:textId="1CB6B722" w:rsidR="00FA30C6" w:rsidRPr="0008196C" w:rsidRDefault="00FA30C6" w:rsidP="00856B40">
      <w:pPr>
        <w:pStyle w:val="ListParagraph"/>
        <w:rPr>
          <w:i/>
        </w:rPr>
      </w:pPr>
      <w:r w:rsidRPr="0008196C">
        <w:rPr>
          <w:i/>
        </w:rPr>
        <w:t xml:space="preserve">It enables you to organize the development effort around multiple, auto teams. It enables you to organize the development effort around multiple teams. Each (two pizza) team is owns and is responsible for one or more single service. Each team can develop, deploy and scale their services independently of </w:t>
      </w:r>
      <w:r w:rsidR="003E109D" w:rsidRPr="0008196C">
        <w:rPr>
          <w:i/>
        </w:rPr>
        <w:t>all</w:t>
      </w:r>
      <w:r w:rsidRPr="0008196C">
        <w:rPr>
          <w:i/>
        </w:rPr>
        <w:t xml:space="preserve"> the other teams</w:t>
      </w:r>
    </w:p>
    <w:p w14:paraId="6269F8D4" w14:textId="77777777" w:rsidR="00FA30C6" w:rsidRPr="0008196C" w:rsidRDefault="00FA30C6" w:rsidP="00856B40">
      <w:pPr>
        <w:pStyle w:val="ListParagraph"/>
        <w:rPr>
          <w:i/>
        </w:rPr>
      </w:pPr>
      <w:r w:rsidRPr="0008196C">
        <w:rPr>
          <w:i/>
        </w:rPr>
        <w:t>Each microservice is relatively small</w:t>
      </w:r>
    </w:p>
    <w:p w14:paraId="167BC911" w14:textId="77777777" w:rsidR="00FA30C6" w:rsidRPr="0008196C" w:rsidRDefault="00FA30C6" w:rsidP="00856B40">
      <w:pPr>
        <w:pStyle w:val="ListParagraph"/>
        <w:rPr>
          <w:i/>
        </w:rPr>
      </w:pPr>
      <w:r w:rsidRPr="0008196C">
        <w:rPr>
          <w:i/>
        </w:rPr>
        <w:t>Easier for a developer to understand</w:t>
      </w:r>
    </w:p>
    <w:p w14:paraId="25DD41CE" w14:textId="77777777" w:rsidR="00FA30C6" w:rsidRPr="0008196C" w:rsidRDefault="00FA30C6" w:rsidP="00856B40">
      <w:pPr>
        <w:pStyle w:val="ListParagraph"/>
        <w:rPr>
          <w:i/>
        </w:rPr>
      </w:pPr>
      <w:r w:rsidRPr="0008196C">
        <w:rPr>
          <w:i/>
        </w:rPr>
        <w:t>The IDE is faster making developers more productive</w:t>
      </w:r>
    </w:p>
    <w:p w14:paraId="34325141" w14:textId="77777777" w:rsidR="00FA30C6" w:rsidRPr="0008196C" w:rsidRDefault="00FA30C6" w:rsidP="00856B40">
      <w:pPr>
        <w:pStyle w:val="ListParagraph"/>
        <w:rPr>
          <w:i/>
        </w:rPr>
      </w:pPr>
      <w:r w:rsidRPr="0008196C">
        <w:rPr>
          <w:i/>
        </w:rPr>
        <w:t>The application starts faster, which makes developers more productive, and speeds up deployments</w:t>
      </w:r>
    </w:p>
    <w:p w14:paraId="09640727" w14:textId="289C5DD5" w:rsidR="00FA30C6" w:rsidRPr="0008196C" w:rsidRDefault="00FA30C6" w:rsidP="00856B40">
      <w:pPr>
        <w:pStyle w:val="ListParagraph"/>
        <w:rPr>
          <w:i/>
        </w:rPr>
      </w:pPr>
      <w:r w:rsidRPr="0008196C">
        <w:rPr>
          <w:i/>
        </w:rPr>
        <w:lastRenderedPageBreak/>
        <w:t>Improved fault isolation. For example, if there is a memory leak in one service then only that service will be affected. The other services will continue to handle requests. In comparison, one misbehaving component of a monolithic architecture can bring down the entire system</w:t>
      </w:r>
    </w:p>
    <w:p w14:paraId="77E885DB" w14:textId="7DD06BFD" w:rsidR="00FA30C6" w:rsidRPr="0008196C" w:rsidRDefault="00FA30C6" w:rsidP="00856B40">
      <w:pPr>
        <w:pStyle w:val="ListParagraph"/>
        <w:rPr>
          <w:i/>
        </w:rPr>
      </w:pPr>
      <w:r w:rsidRPr="0008196C">
        <w:rPr>
          <w:i/>
        </w:rPr>
        <w:t xml:space="preserve">Eliminates any long-term commitment to a technology stack. When developing a new </w:t>
      </w:r>
      <w:r w:rsidR="003E109D" w:rsidRPr="0008196C">
        <w:rPr>
          <w:i/>
        </w:rPr>
        <w:t>service,</w:t>
      </w:r>
      <w:r w:rsidRPr="0008196C">
        <w:rPr>
          <w:i/>
        </w:rPr>
        <w:t xml:space="preserve"> you can pick a new technology stack. Similarly, when making major changes to an existing service you can rewrite it using a new technology stack.</w:t>
      </w:r>
    </w:p>
    <w:p w14:paraId="755FEBFC" w14:textId="36D82333" w:rsidR="003E109D" w:rsidRPr="0008196C" w:rsidRDefault="003E109D" w:rsidP="00A93B68">
      <w:pPr>
        <w:rPr>
          <w:i/>
          <w:u w:val="single"/>
        </w:rPr>
      </w:pPr>
      <w:r w:rsidRPr="0008196C">
        <w:rPr>
          <w:i/>
          <w:u w:val="single"/>
        </w:rPr>
        <w:t>Drawbacks:</w:t>
      </w:r>
    </w:p>
    <w:p w14:paraId="673CB9D8" w14:textId="3FCBB40F" w:rsidR="003E109D" w:rsidRPr="0008196C" w:rsidRDefault="003E109D" w:rsidP="00856B40">
      <w:pPr>
        <w:pStyle w:val="ListParagraph"/>
        <w:rPr>
          <w:i/>
        </w:rPr>
      </w:pPr>
      <w:r w:rsidRPr="0008196C">
        <w:rPr>
          <w:i/>
        </w:rPr>
        <w:t>Developers must deal with the additional complexity of creating a distributed system</w:t>
      </w:r>
    </w:p>
    <w:p w14:paraId="1FB28FED" w14:textId="04C773B4" w:rsidR="003E109D" w:rsidRPr="0008196C" w:rsidRDefault="003E109D" w:rsidP="00856B40">
      <w:pPr>
        <w:pStyle w:val="ListParagraph"/>
        <w:rPr>
          <w:i/>
        </w:rPr>
      </w:pPr>
      <w:r w:rsidRPr="0008196C">
        <w:rPr>
          <w:i/>
        </w:rPr>
        <w:t>Developer tools/IDEs are oriented on building monolithic applications and don’t provide explicit support for developing distributed applications</w:t>
      </w:r>
    </w:p>
    <w:p w14:paraId="204845A0" w14:textId="77777777" w:rsidR="003E109D" w:rsidRPr="0008196C" w:rsidRDefault="003E109D" w:rsidP="00856B40">
      <w:pPr>
        <w:pStyle w:val="ListParagraph"/>
        <w:rPr>
          <w:i/>
        </w:rPr>
      </w:pPr>
      <w:r w:rsidRPr="0008196C">
        <w:rPr>
          <w:i/>
        </w:rPr>
        <w:t>Testing is more difficult</w:t>
      </w:r>
    </w:p>
    <w:p w14:paraId="0FA3CC64" w14:textId="72AE621B" w:rsidR="003E109D" w:rsidRPr="0008196C" w:rsidRDefault="003E109D" w:rsidP="00856B40">
      <w:pPr>
        <w:pStyle w:val="ListParagraph"/>
        <w:rPr>
          <w:i/>
        </w:rPr>
      </w:pPr>
      <w:r w:rsidRPr="0008196C">
        <w:rPr>
          <w:i/>
        </w:rPr>
        <w:t>Developers must implement the inter-service communication mechanism</w:t>
      </w:r>
    </w:p>
    <w:p w14:paraId="19E4D3D3" w14:textId="77777777" w:rsidR="003E109D" w:rsidRPr="0008196C" w:rsidRDefault="003E109D" w:rsidP="00856B40">
      <w:pPr>
        <w:pStyle w:val="ListParagraph"/>
        <w:rPr>
          <w:i/>
        </w:rPr>
      </w:pPr>
      <w:r w:rsidRPr="0008196C">
        <w:rPr>
          <w:i/>
        </w:rPr>
        <w:t>Implementing use cases that span multiple services without using distributed transactions is difficult</w:t>
      </w:r>
    </w:p>
    <w:p w14:paraId="7A9F01AB" w14:textId="77777777" w:rsidR="003E109D" w:rsidRPr="0008196C" w:rsidRDefault="003E109D" w:rsidP="00856B40">
      <w:pPr>
        <w:pStyle w:val="ListParagraph"/>
        <w:rPr>
          <w:i/>
        </w:rPr>
      </w:pPr>
      <w:r w:rsidRPr="0008196C">
        <w:rPr>
          <w:i/>
        </w:rPr>
        <w:t>Implementing use cases that span multiple services requires careful coordination between the teams</w:t>
      </w:r>
    </w:p>
    <w:p w14:paraId="410FE9EB" w14:textId="26F69BF9" w:rsidR="003E109D" w:rsidRPr="0008196C" w:rsidRDefault="003E109D" w:rsidP="00856B40">
      <w:pPr>
        <w:pStyle w:val="ListParagraph"/>
        <w:rPr>
          <w:i/>
        </w:rPr>
      </w:pPr>
      <w:r w:rsidRPr="0008196C">
        <w:rPr>
          <w:i/>
        </w:rPr>
        <w:t>Deployment complexity. In production, there is also the operational complexity of deploying and managing a system comprised of many different service types</w:t>
      </w:r>
    </w:p>
    <w:p w14:paraId="1CCB2915" w14:textId="6D5CD5D4" w:rsidR="003E109D" w:rsidRPr="0008196C" w:rsidRDefault="003E109D" w:rsidP="00856B40">
      <w:pPr>
        <w:pStyle w:val="ListParagraph"/>
        <w:rPr>
          <w:i/>
        </w:rPr>
      </w:pPr>
      <w:r w:rsidRPr="0008196C">
        <w:rPr>
          <w:i/>
        </w:rPr>
        <w:t xml:space="preserve">Increased memory consumption. The microservice architecture replaces N monolithic application instances with </w:t>
      </w:r>
      <w:proofErr w:type="spellStart"/>
      <w:r w:rsidRPr="0008196C">
        <w:rPr>
          <w:i/>
        </w:rPr>
        <w:t>NxM</w:t>
      </w:r>
      <w:proofErr w:type="spellEnd"/>
      <w:r w:rsidRPr="0008196C">
        <w:rPr>
          <w:i/>
        </w:rPr>
        <w:t xml:space="preserve"> services instances. If each service runs in its own JVM (or equivalent), which is usually necessary to isolate the instances, then there is the overhead of M times as many JVM runtimes. Moreover, if each service runs on its own VM (e.g. EC2 instance), as is the case at Netflix, the overhead is even higher</w:t>
      </w:r>
      <w:r w:rsidR="00A171AF" w:rsidRPr="0008196C">
        <w:rPr>
          <w:i/>
        </w:rPr>
        <w:t>”</w:t>
      </w:r>
      <w:r w:rsidRPr="0008196C">
        <w:rPr>
          <w:i/>
        </w:rPr>
        <w:t>.</w:t>
      </w:r>
    </w:p>
    <w:p w14:paraId="79BD28F5" w14:textId="39FF809E" w:rsidR="004C530A" w:rsidRDefault="004C530A" w:rsidP="004C530A">
      <w:pPr>
        <w:pStyle w:val="Heading3"/>
      </w:pPr>
      <w:bookmarkStart w:id="10" w:name="_Toc520069527"/>
      <w:r>
        <w:t>Monolithic Architecture Pattern</w:t>
      </w:r>
      <w:bookmarkEnd w:id="10"/>
    </w:p>
    <w:p w14:paraId="51057252" w14:textId="5C250BDC" w:rsidR="00A171AF" w:rsidRDefault="00A171AF" w:rsidP="002A26A3">
      <w:r>
        <w:t>By contrast, MULESOFT (</w:t>
      </w:r>
      <w:r>
        <w:fldChar w:fldCharType="begin"/>
      </w:r>
      <w:r>
        <w:instrText xml:space="preserve"> REF _Ref520035018 \r \h </w:instrText>
      </w:r>
      <w:r>
        <w:fldChar w:fldCharType="separate"/>
      </w:r>
      <w:r w:rsidR="00CD53C2">
        <w:t>1</w:t>
      </w:r>
      <w:r>
        <w:fldChar w:fldCharType="end"/>
      </w:r>
      <w:r>
        <w:t>) says that: “</w:t>
      </w:r>
      <w:r>
        <w:rPr>
          <w:i/>
        </w:rPr>
        <w:t>A</w:t>
      </w:r>
      <w:r w:rsidRPr="00856B40">
        <w:rPr>
          <w:i/>
        </w:rPr>
        <w:t xml:space="preserve"> monolithic application is built as a single unit. Enterprise Applications are built in three parts: a database (consisting of many tables usually in a relational database management system), a client-side user interface (consisting of HTML pages and/or JavaScript running in a browser), and a server-side application. This server-side application will handle HTTP requests, execute some domain specific logic, retrieve and update data from the database, and populate the HTML views to be sent to the browser. It is a monolith – a single logical executable. To make any alterations to the system, a developer must build and deploy an updated version of the server-side application.</w:t>
      </w:r>
      <w:r>
        <w:t>”</w:t>
      </w:r>
    </w:p>
    <w:p w14:paraId="7CF2BC0A" w14:textId="30656ADD" w:rsidR="00A171AF" w:rsidRDefault="00A171AF" w:rsidP="00A171AF">
      <w:r>
        <w:t>This solution offers the following benefits and drawbacks, as described by RICHARDSON (</w:t>
      </w:r>
      <w:r>
        <w:fldChar w:fldCharType="begin"/>
      </w:r>
      <w:r>
        <w:instrText xml:space="preserve"> REF _Ref520035251 \r \h </w:instrText>
      </w:r>
      <w:r>
        <w:fldChar w:fldCharType="separate"/>
      </w:r>
      <w:r w:rsidR="00CD53C2">
        <w:t>3</w:t>
      </w:r>
      <w:r>
        <w:fldChar w:fldCharType="end"/>
      </w:r>
      <w:r>
        <w:t>):</w:t>
      </w:r>
    </w:p>
    <w:p w14:paraId="0724CF49" w14:textId="5D7481CB" w:rsidR="00A171AF" w:rsidRPr="0047003F" w:rsidRDefault="00A171AF" w:rsidP="00A171AF">
      <w:pPr>
        <w:rPr>
          <w:i/>
          <w:u w:val="single"/>
        </w:rPr>
      </w:pPr>
      <w:r w:rsidRPr="0047003F">
        <w:rPr>
          <w:i/>
          <w:u w:val="single"/>
        </w:rPr>
        <w:t>“Benefits:</w:t>
      </w:r>
    </w:p>
    <w:p w14:paraId="075C28FA" w14:textId="77777777" w:rsidR="00A171AF" w:rsidRPr="0047003F" w:rsidRDefault="00A171AF" w:rsidP="00856B40">
      <w:pPr>
        <w:pStyle w:val="ListParagraph"/>
        <w:rPr>
          <w:i/>
        </w:rPr>
      </w:pPr>
      <w:r w:rsidRPr="0047003F">
        <w:rPr>
          <w:i/>
        </w:rPr>
        <w:lastRenderedPageBreak/>
        <w:t>Simple to develop - the goal of current development tools and IDEs is to support the development of monolithic applications</w:t>
      </w:r>
    </w:p>
    <w:p w14:paraId="759CAED9" w14:textId="26BCE00C" w:rsidR="00A171AF" w:rsidRPr="0047003F" w:rsidRDefault="00A171AF" w:rsidP="00856B40">
      <w:pPr>
        <w:pStyle w:val="ListParagraph"/>
        <w:rPr>
          <w:i/>
        </w:rPr>
      </w:pPr>
      <w:r w:rsidRPr="0047003F">
        <w:rPr>
          <w:i/>
        </w:rPr>
        <w:t>Simple to deploy - you simply need to deploy the directory hierarchy on the appropriate runtime</w:t>
      </w:r>
    </w:p>
    <w:p w14:paraId="59A42C53" w14:textId="16ECA53C" w:rsidR="00A171AF" w:rsidRPr="0047003F" w:rsidRDefault="00A171AF" w:rsidP="00856B40">
      <w:pPr>
        <w:pStyle w:val="ListParagraph"/>
        <w:rPr>
          <w:i/>
        </w:rPr>
      </w:pPr>
      <w:r w:rsidRPr="0047003F">
        <w:rPr>
          <w:i/>
        </w:rPr>
        <w:t>Simple to scale - you can scale the application by running multiple copies of the application behind a load balancer</w:t>
      </w:r>
    </w:p>
    <w:p w14:paraId="24566322" w14:textId="24327C32" w:rsidR="002A26A3" w:rsidRPr="0047003F" w:rsidRDefault="00A171AF" w:rsidP="002A26A3">
      <w:pPr>
        <w:rPr>
          <w:i/>
          <w:u w:val="single"/>
        </w:rPr>
      </w:pPr>
      <w:r w:rsidRPr="0047003F">
        <w:rPr>
          <w:i/>
          <w:u w:val="single"/>
        </w:rPr>
        <w:t>Drawbacks:</w:t>
      </w:r>
    </w:p>
    <w:p w14:paraId="7306EA4A" w14:textId="77777777" w:rsidR="00A171AF" w:rsidRPr="0047003F" w:rsidRDefault="00A171AF" w:rsidP="00856B40">
      <w:pPr>
        <w:pStyle w:val="ListParagraph"/>
        <w:rPr>
          <w:i/>
        </w:rPr>
      </w:pPr>
      <w:r w:rsidRPr="0047003F">
        <w:rPr>
          <w:i/>
        </w:rPr>
        <w:t>The large monolithic code base intimidates developers, especially ones who are new to the team. The application can be difficult to understand and modify. As a result, development typically slows down. Also, because there are not hard module boundaries, modularity breaks down over time. Moreover, because it can be difficult to understand how to correctly implement a change the quality of the code declines over time. It’s a downwards spiral.</w:t>
      </w:r>
    </w:p>
    <w:p w14:paraId="06DD5928" w14:textId="19BCA7D4" w:rsidR="00A171AF" w:rsidRPr="0047003F" w:rsidRDefault="00A171AF" w:rsidP="00856B40">
      <w:pPr>
        <w:pStyle w:val="ListParagraph"/>
        <w:rPr>
          <w:i/>
        </w:rPr>
      </w:pPr>
      <w:r w:rsidRPr="0047003F">
        <w:rPr>
          <w:i/>
        </w:rPr>
        <w:t>Overloaded IDE - the larger the code-base the slower the IDE and the less productive developers are.</w:t>
      </w:r>
    </w:p>
    <w:p w14:paraId="6A9042BE" w14:textId="2C026D9B" w:rsidR="00A171AF" w:rsidRPr="0047003F" w:rsidRDefault="00A171AF" w:rsidP="00856B40">
      <w:pPr>
        <w:pStyle w:val="ListParagraph"/>
        <w:rPr>
          <w:i/>
        </w:rPr>
      </w:pPr>
      <w:r w:rsidRPr="0047003F">
        <w:rPr>
          <w:i/>
        </w:rPr>
        <w:t>Overloaded web container - the larger the application the longer it takes to start up. This had had a huge impact on developer productivity because of time wasted waiting for the container to start. It also impacts deployment too.</w:t>
      </w:r>
    </w:p>
    <w:p w14:paraId="0B5F46A4" w14:textId="6FE5BF91" w:rsidR="00A171AF" w:rsidRPr="0047003F" w:rsidRDefault="00A171AF" w:rsidP="00856B40">
      <w:pPr>
        <w:pStyle w:val="ListParagraph"/>
        <w:rPr>
          <w:i/>
        </w:rPr>
      </w:pPr>
      <w:r w:rsidRPr="0047003F">
        <w:rPr>
          <w:i/>
        </w:rPr>
        <w:t xml:space="preserve">Continuous deployment is difficult - a large monolithic application is also an obstacle to frequent deployments. </w:t>
      </w:r>
      <w:proofErr w:type="gramStart"/>
      <w:r w:rsidRPr="0047003F">
        <w:rPr>
          <w:i/>
        </w:rPr>
        <w:t>In order to</w:t>
      </w:r>
      <w:proofErr w:type="gramEnd"/>
      <w:r w:rsidRPr="0047003F">
        <w:rPr>
          <w:i/>
        </w:rPr>
        <w:t xml:space="preserve"> update one component, you have to redeploy the entire application. This will interrupt background tasks (e.g. Quartz jobs in a Java application), regardless of whether they are impacted by the change, and possibly cause problems. There is also the chance that components that haven’t been updated will fail to start correctly. As a result, the risk associated with redeployment increases, which discourages frequent updates. This is especially a problem for user interface developers, since they usually need to iterative rapidly and redeploy frequently.</w:t>
      </w:r>
    </w:p>
    <w:p w14:paraId="00FB509B" w14:textId="4ED85D42" w:rsidR="00A171AF" w:rsidRPr="0047003F" w:rsidRDefault="00A171AF" w:rsidP="00856B40">
      <w:pPr>
        <w:pStyle w:val="ListParagraph"/>
        <w:rPr>
          <w:i/>
        </w:rPr>
      </w:pPr>
      <w:r w:rsidRPr="0047003F">
        <w:rPr>
          <w:i/>
        </w:rPr>
        <w:t>Scaling the application can be difficult - a monolithic architecture is that it can only scale in one dimension. On the one hand, it can scale with an increasing transaction volume by running more copies of the application. Some clouds can even adjust the number of instances dynamically based on load. But on the other hand, this architecture can’t scale with an increasing data volume. Each copy of application instance will access all the data, which makes caching less effective and increases memory consumption and I/O traffic. Also, different application components have different resource requirements - one might be CPU intensive while another might memory intensive. With a monolithic architecture we cannot scale each component independently</w:t>
      </w:r>
    </w:p>
    <w:p w14:paraId="48807F75" w14:textId="77777777" w:rsidR="00A171AF" w:rsidRPr="0047003F" w:rsidRDefault="00A171AF" w:rsidP="00856B40">
      <w:pPr>
        <w:pStyle w:val="ListParagraph"/>
        <w:rPr>
          <w:i/>
        </w:rPr>
      </w:pPr>
      <w:r w:rsidRPr="0047003F">
        <w:rPr>
          <w:i/>
        </w:rPr>
        <w:t xml:space="preserve">Obstacle to scaling development - A monolithic application is also an obstacle to scaling development. Once the application gets to a certain size its useful to divide up the engineering organization into teams that focus on specific functional areas. For example, we might want to have the UI team, accounting team, inventory team, etc. The trouble with a monolithic application is that it prevents the teams from working independently. The teams </w:t>
      </w:r>
      <w:r w:rsidRPr="0047003F">
        <w:rPr>
          <w:i/>
        </w:rPr>
        <w:lastRenderedPageBreak/>
        <w:t>must coordinate their development efforts and redeployments. It is much more difficult for a team to make a change and update production.</w:t>
      </w:r>
    </w:p>
    <w:p w14:paraId="3FD3407D" w14:textId="510A5915" w:rsidR="00A171AF" w:rsidRPr="0047003F" w:rsidRDefault="00A171AF" w:rsidP="00856B40">
      <w:pPr>
        <w:pStyle w:val="ListParagraph"/>
        <w:rPr>
          <w:i/>
        </w:rPr>
      </w:pPr>
      <w:r w:rsidRPr="0047003F">
        <w:rPr>
          <w:i/>
        </w:rPr>
        <w:t xml:space="preserve">Requires a long-term commitment to a technology stack - a monolithic architecture forces you to be married to the technology stack (and in some cases, to a </w:t>
      </w:r>
      <w:proofErr w:type="gramStart"/>
      <w:r w:rsidRPr="0047003F">
        <w:rPr>
          <w:i/>
        </w:rPr>
        <w:t>particular version</w:t>
      </w:r>
      <w:proofErr w:type="gramEnd"/>
      <w:r w:rsidRPr="0047003F">
        <w:rPr>
          <w:i/>
        </w:rPr>
        <w:t xml:space="preserve"> of that technology) you chose at the start of development. With a monolithic application, can be difficult to incrementally adopt a newer technology. For example, let’s imagine that you chose the JVM. You have some language choices since as well as Java you can use other JVM languages that inter-operate nicely with Java such as Groovy and Scala. But components written in non-JVM languages do not have a place within your monolithic architecture. Also, if your application uses a platform framework that subsequently becomes obsolete then it can be challenging to incrementally migrate the application to a newer and better framework. It’s possible that to adopt a newer platform framework you have to rewrite the entire application, which is a risky undertaking.”</w:t>
      </w:r>
    </w:p>
    <w:p w14:paraId="66564BD7" w14:textId="07E0ED0B" w:rsidR="009E02A0" w:rsidRDefault="009E02A0" w:rsidP="009E02A0"/>
    <w:p w14:paraId="17A2D05E" w14:textId="23419B21" w:rsidR="0020329D" w:rsidRDefault="00DB0A2C" w:rsidP="00DB0A2C">
      <w:pPr>
        <w:pStyle w:val="Heading1"/>
      </w:pPr>
      <w:bookmarkStart w:id="11" w:name="_Toc520069528"/>
      <w:r>
        <w:lastRenderedPageBreak/>
        <w:t>SYSTEM ARCHITECTURE</w:t>
      </w:r>
      <w:bookmarkEnd w:id="11"/>
    </w:p>
    <w:p w14:paraId="6390E958" w14:textId="2B97B39C" w:rsidR="00675370" w:rsidRDefault="00675370" w:rsidP="00675370">
      <w:pPr>
        <w:pStyle w:val="Heading2"/>
      </w:pPr>
      <w:bookmarkStart w:id="12" w:name="_Toc520069529"/>
      <w:r>
        <w:t>OVERVIEW</w:t>
      </w:r>
      <w:bookmarkEnd w:id="12"/>
    </w:p>
    <w:p w14:paraId="459DB4AE" w14:textId="42688FF2" w:rsidR="00856B40" w:rsidRDefault="00675370" w:rsidP="00675370">
      <w:r>
        <w:t xml:space="preserve">The </w:t>
      </w:r>
      <w:r w:rsidR="009F1B72">
        <w:t xml:space="preserve">overall </w:t>
      </w:r>
      <w:r>
        <w:t>system architecture</w:t>
      </w:r>
      <w:r w:rsidR="009F1B72">
        <w:t xml:space="preserve"> </w:t>
      </w:r>
      <w:r>
        <w:t xml:space="preserve">is shown </w:t>
      </w:r>
      <w:r w:rsidR="00522198">
        <w:t xml:space="preserve">in </w:t>
      </w:r>
      <w:r>
        <w:fldChar w:fldCharType="begin"/>
      </w:r>
      <w:r>
        <w:instrText xml:space="preserve"> REF _Ref520046364 \r \h </w:instrText>
      </w:r>
      <w:r>
        <w:fldChar w:fldCharType="separate"/>
      </w:r>
      <w:r w:rsidR="00CD53C2">
        <w:t>Figure 2</w:t>
      </w:r>
      <w:r>
        <w:fldChar w:fldCharType="end"/>
      </w:r>
      <w:r>
        <w:t>.</w:t>
      </w:r>
    </w:p>
    <w:p w14:paraId="7A8C94BB" w14:textId="3F0C4F54" w:rsidR="00856B40" w:rsidRDefault="0008196C" w:rsidP="00675370">
      <w:pPr>
        <w:pStyle w:val="Figure"/>
      </w:pPr>
      <w:r>
        <w:drawing>
          <wp:inline distT="0" distB="0" distL="0" distR="0" wp14:anchorId="66B074DD" wp14:editId="48624C1A">
            <wp:extent cx="4581525" cy="6757912"/>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662" cy="6781715"/>
                    </a:xfrm>
                    <a:prstGeom prst="rect">
                      <a:avLst/>
                    </a:prstGeom>
                    <a:noFill/>
                    <a:ln>
                      <a:noFill/>
                    </a:ln>
                  </pic:spPr>
                </pic:pic>
              </a:graphicData>
            </a:graphic>
          </wp:inline>
        </w:drawing>
      </w:r>
    </w:p>
    <w:p w14:paraId="13718A76" w14:textId="5AF2808F" w:rsidR="00675370" w:rsidRDefault="00675370" w:rsidP="007F0B52">
      <w:pPr>
        <w:pStyle w:val="FigureDescription"/>
      </w:pPr>
      <w:bookmarkStart w:id="13" w:name="_Ref520046364"/>
      <w:r>
        <w:t>Odin System Architecture</w:t>
      </w:r>
      <w:bookmarkEnd w:id="13"/>
    </w:p>
    <w:p w14:paraId="7DB08652" w14:textId="07B9DCEC" w:rsidR="00675370" w:rsidRDefault="00675370" w:rsidP="00675370">
      <w:pPr>
        <w:pStyle w:val="Heading2"/>
      </w:pPr>
      <w:bookmarkStart w:id="14" w:name="_Toc520069530"/>
      <w:r>
        <w:lastRenderedPageBreak/>
        <w:t>A</w:t>
      </w:r>
      <w:r w:rsidR="00B93D8E">
        <w:t>RCHITETURAL STRATEGY</w:t>
      </w:r>
      <w:bookmarkEnd w:id="14"/>
    </w:p>
    <w:p w14:paraId="781DE615" w14:textId="77777777" w:rsidR="00675370" w:rsidRDefault="00675370" w:rsidP="00675370">
      <w:r>
        <w:t>The core of Odin Platform will be developed using a Monolithic Architecture pattern with a centralized database, which is simpler to develop and deploy. The main reason for choosing this architecture, is the timeframe constrain related to the project: four weeks. However, a few sub-components related to loading data from external data providers and saving this data in the application database, will be developed as independent services. But at this stage, these services will share the same database with the core application.</w:t>
      </w:r>
    </w:p>
    <w:p w14:paraId="2E109BDB" w14:textId="77777777" w:rsidR="00675370" w:rsidRDefault="00675370" w:rsidP="00675370">
      <w:r>
        <w:t xml:space="preserve">Although a Microservice Architecture facilitates scaling, loose coupling between components, and independency between teams and development languages, one of its drawbacks is </w:t>
      </w:r>
      <w:r w:rsidRPr="00785BB8">
        <w:t>the additional complexity of creating a distributed system</w:t>
      </w:r>
      <w:r>
        <w:t xml:space="preserve"> and implementing an inter-service communication protocol. This drawback directly reflects in the time needed for development, which would certainly result in not meeting the timeframe constraint associated with this project.</w:t>
      </w:r>
    </w:p>
    <w:p w14:paraId="4E37ED82" w14:textId="21437789" w:rsidR="00675370" w:rsidRDefault="00B93D8E" w:rsidP="00675370">
      <w:pPr>
        <w:pStyle w:val="Heading2"/>
      </w:pPr>
      <w:bookmarkStart w:id="15" w:name="_Toc520069531"/>
      <w:r>
        <w:t>DEPENDENCIES AND CONSTRAINS</w:t>
      </w:r>
      <w:bookmarkEnd w:id="15"/>
    </w:p>
    <w:p w14:paraId="63356E7C" w14:textId="77777777" w:rsidR="00E141D0" w:rsidRDefault="00675370" w:rsidP="00675370">
      <w:r>
        <w:t>The application will be developed as a client/server Web Application, available to its users through a web browser.</w:t>
      </w:r>
      <w:r w:rsidR="00E141D0">
        <w:t xml:space="preserve"> All application components and database will be installed in a single Web Server.</w:t>
      </w:r>
    </w:p>
    <w:p w14:paraId="529F82F8" w14:textId="2CFC3978" w:rsidR="00675370" w:rsidRDefault="00675370" w:rsidP="00E141D0">
      <w:r>
        <w:t xml:space="preserve">Users must use a browser installed in a desktop/laptop computer to access the application. </w:t>
      </w:r>
      <w:r w:rsidR="00072EC7">
        <w:t xml:space="preserve">The application won’t </w:t>
      </w:r>
      <w:r w:rsidR="00E86771">
        <w:t>adjust to browsers installed in m</w:t>
      </w:r>
      <w:r>
        <w:t>obile devices</w:t>
      </w:r>
      <w:r w:rsidR="00E86771">
        <w:t>. Specific mobile client applications (IOS, Android, etc.) won’t be developed.</w:t>
      </w:r>
    </w:p>
    <w:p w14:paraId="243AC551" w14:textId="63261D02" w:rsidR="00675370" w:rsidRDefault="00675370" w:rsidP="00675370">
      <w:r>
        <w:t>This project will be developed using Python3</w:t>
      </w:r>
      <w:r w:rsidR="00E86771">
        <w:t xml:space="preserve"> </w:t>
      </w:r>
      <w:r>
        <w:t xml:space="preserve">and Postgres database. Additional languages such as Java Script and Solidity may be used in </w:t>
      </w:r>
      <w:r w:rsidR="00E86771">
        <w:t>future features</w:t>
      </w:r>
      <w:r>
        <w:t>, if time is enough to learn such languages and apply this knowledge in</w:t>
      </w:r>
      <w:r w:rsidR="00E86771">
        <w:t>to</w:t>
      </w:r>
      <w:r>
        <w:t xml:space="preserve"> the project. A detailed list of python packages will be provided </w:t>
      </w:r>
      <w:r w:rsidR="00E86771">
        <w:t xml:space="preserve">at the end of the implementation, </w:t>
      </w:r>
      <w:r>
        <w:t>as an update to this document.</w:t>
      </w:r>
    </w:p>
    <w:p w14:paraId="4833C9F1" w14:textId="310462F1" w:rsidR="00E141D0" w:rsidRDefault="00E141D0" w:rsidP="00675370"/>
    <w:p w14:paraId="7D4C51F3" w14:textId="533B7407" w:rsidR="006C3BDF" w:rsidRDefault="006C3BDF" w:rsidP="006C3BDF">
      <w:pPr>
        <w:pStyle w:val="Heading1"/>
      </w:pPr>
      <w:bookmarkStart w:id="16" w:name="_Toc520069532"/>
      <w:r>
        <w:lastRenderedPageBreak/>
        <w:t>SUBDOMAIN</w:t>
      </w:r>
      <w:r w:rsidR="00B93D8E">
        <w:t>s</w:t>
      </w:r>
      <w:bookmarkEnd w:id="16"/>
    </w:p>
    <w:p w14:paraId="6280E056" w14:textId="1647ADFB" w:rsidR="008B2DD8" w:rsidRDefault="008B2DD8" w:rsidP="008B2DD8">
      <w:r>
        <w:t>This section describes each subdomain o</w:t>
      </w:r>
      <w:r w:rsidR="009F1B72">
        <w:t>f</w:t>
      </w:r>
      <w:r w:rsidR="00552A47">
        <w:t xml:space="preserve"> Odin</w:t>
      </w:r>
      <w:r w:rsidR="003B5C4F">
        <w:t xml:space="preserve"> platform, identifying its components, </w:t>
      </w:r>
      <w:r>
        <w:t xml:space="preserve">a list of features and </w:t>
      </w:r>
      <w:r w:rsidR="003B5C4F">
        <w:t xml:space="preserve">mockups of </w:t>
      </w:r>
      <w:r>
        <w:t>main user interfaces</w:t>
      </w:r>
      <w:r w:rsidR="003B5C4F">
        <w:t xml:space="preserve"> related to each subdomain</w:t>
      </w:r>
      <w:r>
        <w:t>.</w:t>
      </w:r>
      <w:r w:rsidR="003B5C4F">
        <w:t xml:space="preserve"> </w:t>
      </w:r>
      <w:r w:rsidR="00552A47">
        <w:t xml:space="preserve">As described in the section </w:t>
      </w:r>
      <w:r w:rsidR="00552A47">
        <w:fldChar w:fldCharType="begin"/>
      </w:r>
      <w:r w:rsidR="00552A47">
        <w:instrText xml:space="preserve"> REF _Ref520065922 \h </w:instrText>
      </w:r>
      <w:r w:rsidR="00552A47">
        <w:fldChar w:fldCharType="separate"/>
      </w:r>
      <w:ins w:id="17" w:author="Francis Odisi" w:date="2018-07-23T00:37:00Z">
        <w:r w:rsidR="00CD53C2">
          <w:t>PURPOSE</w:t>
        </w:r>
      </w:ins>
      <w:r w:rsidR="00552A47">
        <w:fldChar w:fldCharType="end"/>
      </w:r>
      <w:r w:rsidR="00552A47">
        <w:t>, Odin is a “mock trading platform</w:t>
      </w:r>
      <w:r w:rsidR="003B5C4F">
        <w:t>”</w:t>
      </w:r>
      <w:r w:rsidR="00552A47">
        <w:t>, meaning that no real transaction (deposit, withdrawal) or order will be carried out in the real world, nor real money will be used in the platform. Also, remember that t</w:t>
      </w:r>
      <w:r w:rsidRPr="008B2DD8">
        <w:t xml:space="preserve">he acronym “MVP” will be used to identify </w:t>
      </w:r>
      <w:r>
        <w:t xml:space="preserve">the Minimum Viable Product </w:t>
      </w:r>
      <w:r w:rsidRPr="008B2DD8">
        <w:t>features</w:t>
      </w:r>
      <w:r>
        <w:t xml:space="preserve">, and the </w:t>
      </w:r>
      <w:r w:rsidRPr="008B2DD8">
        <w:t>acronym “FUT</w:t>
      </w:r>
      <w:r w:rsidR="009B0D2D">
        <w:t>F</w:t>
      </w:r>
      <w:r w:rsidRPr="008B2DD8">
        <w:t xml:space="preserve">” will be used to identify </w:t>
      </w:r>
      <w:r>
        <w:t>Future Features.</w:t>
      </w:r>
    </w:p>
    <w:p w14:paraId="4EC49FBD" w14:textId="722A3498" w:rsidR="001B3A30" w:rsidRDefault="003B5C4F" w:rsidP="008B2DD8">
      <w:r>
        <w:t xml:space="preserve">The </w:t>
      </w:r>
      <w:r>
        <w:fldChar w:fldCharType="begin"/>
      </w:r>
      <w:r>
        <w:instrText xml:space="preserve"> REF _Ref520068386 \r \h </w:instrText>
      </w:r>
      <w:r>
        <w:fldChar w:fldCharType="separate"/>
      </w:r>
      <w:r w:rsidR="00CD53C2">
        <w:t>Figure 3</w:t>
      </w:r>
      <w:r>
        <w:fldChar w:fldCharType="end"/>
      </w:r>
      <w:r>
        <w:t xml:space="preserve"> shows Odin’s subdomains and the components of each subdomain. While current components may be composed of MVP and FUTF Features, Future Components are </w:t>
      </w:r>
      <w:r w:rsidR="004F1CD8">
        <w:t xml:space="preserve">only </w:t>
      </w:r>
      <w:r>
        <w:t xml:space="preserve">composed </w:t>
      </w:r>
      <w:r w:rsidR="004F1CD8">
        <w:t>of</w:t>
      </w:r>
      <w:r>
        <w:t xml:space="preserve"> Future Features.</w:t>
      </w:r>
    </w:p>
    <w:p w14:paraId="3C042945" w14:textId="2FB2DDAE" w:rsidR="001B3A30" w:rsidRDefault="001B3A30" w:rsidP="001B3A30">
      <w:pPr>
        <w:pStyle w:val="Figure"/>
      </w:pPr>
      <w:r>
        <w:drawing>
          <wp:inline distT="0" distB="0" distL="0" distR="0" wp14:anchorId="4EF59DF0" wp14:editId="56A304BD">
            <wp:extent cx="5800725" cy="547890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3030" cy="5509422"/>
                    </a:xfrm>
                    <a:prstGeom prst="rect">
                      <a:avLst/>
                    </a:prstGeom>
                    <a:noFill/>
                    <a:ln>
                      <a:noFill/>
                    </a:ln>
                  </pic:spPr>
                </pic:pic>
              </a:graphicData>
            </a:graphic>
          </wp:inline>
        </w:drawing>
      </w:r>
    </w:p>
    <w:p w14:paraId="7BEF3A18" w14:textId="17EFB1E5" w:rsidR="001B3A30" w:rsidRPr="001B3A30" w:rsidRDefault="000451C3" w:rsidP="001B3A30">
      <w:pPr>
        <w:pStyle w:val="FigureDescription"/>
      </w:pPr>
      <w:bookmarkStart w:id="18" w:name="_Ref520068386"/>
      <w:r>
        <w:t>Odin Subdomains’ Components</w:t>
      </w:r>
    </w:p>
    <w:p w14:paraId="3B598A30" w14:textId="43A525B3" w:rsidR="00B93D8E" w:rsidRDefault="00B93D8E" w:rsidP="00B93D8E">
      <w:pPr>
        <w:pStyle w:val="Heading2"/>
      </w:pPr>
      <w:bookmarkStart w:id="19" w:name="_Toc520069533"/>
      <w:bookmarkEnd w:id="18"/>
      <w:r>
        <w:lastRenderedPageBreak/>
        <w:t>SECURITY MANAGEMENT</w:t>
      </w:r>
      <w:bookmarkEnd w:id="19"/>
    </w:p>
    <w:p w14:paraId="31A42536" w14:textId="1BB30CB7" w:rsidR="00B93D8E" w:rsidRDefault="00623EC7" w:rsidP="00B93D8E">
      <w:r>
        <w:t xml:space="preserve">This subdomain is responsible </w:t>
      </w:r>
      <w:r w:rsidR="001C76A7">
        <w:t>to ensure that only registered users connect to the platform</w:t>
      </w:r>
      <w:r w:rsidR="007179D1">
        <w:t>.</w:t>
      </w:r>
      <w:r w:rsidR="005167CF">
        <w:t xml:space="preserve"> It is implemented in a single </w:t>
      </w:r>
      <w:r w:rsidR="00777131">
        <w:t>component</w:t>
      </w:r>
      <w:r w:rsidR="005167CF">
        <w:t xml:space="preserve"> name “Authentication”.</w:t>
      </w:r>
    </w:p>
    <w:p w14:paraId="7B856BFF" w14:textId="684AB911" w:rsidR="008B2DD8" w:rsidRDefault="008B2DD8" w:rsidP="008B2DD8">
      <w:pPr>
        <w:pStyle w:val="Heading3"/>
      </w:pPr>
      <w:bookmarkStart w:id="20" w:name="_Toc520069534"/>
      <w:r>
        <w:t>Features</w:t>
      </w:r>
      <w:bookmarkEnd w:id="20"/>
    </w:p>
    <w:p w14:paraId="15AABC83" w14:textId="3A58DD62" w:rsidR="008B2DD8" w:rsidRDefault="007179D1" w:rsidP="008B2DD8">
      <w:pPr>
        <w:pStyle w:val="ListParagraph"/>
      </w:pPr>
      <w:r>
        <w:t xml:space="preserve">Allow a user to sign up to the platform, by registering a combination of </w:t>
      </w:r>
      <w:r w:rsidR="003D71FB">
        <w:t>username and password</w:t>
      </w:r>
      <w:r w:rsidR="008B2DD8">
        <w:t xml:space="preserve"> (MVP)</w:t>
      </w:r>
      <w:r>
        <w:t>;</w:t>
      </w:r>
    </w:p>
    <w:p w14:paraId="3E048D4A" w14:textId="309E1968" w:rsidR="00D370B3" w:rsidRDefault="007179D1" w:rsidP="008B2DD8">
      <w:pPr>
        <w:pStyle w:val="ListParagraph"/>
      </w:pPr>
      <w:r>
        <w:t>Allow a user to sign in to the platform using the username and password registered (MVP);</w:t>
      </w:r>
    </w:p>
    <w:p w14:paraId="235A1DF1" w14:textId="6D9B4857" w:rsidR="008B2DD8" w:rsidRDefault="007179D1" w:rsidP="008B2DD8">
      <w:pPr>
        <w:pStyle w:val="ListParagraph"/>
      </w:pPr>
      <w:r>
        <w:t>Allow a user to u</w:t>
      </w:r>
      <w:r w:rsidR="009B0D2D">
        <w:t xml:space="preserve">pdate </w:t>
      </w:r>
      <w:r>
        <w:t xml:space="preserve">its password, assuming it knows its current username and password </w:t>
      </w:r>
      <w:r w:rsidR="009B0D2D">
        <w:t>(MVP)</w:t>
      </w:r>
      <w:r>
        <w:t>;</w:t>
      </w:r>
    </w:p>
    <w:p w14:paraId="7B70B3BA" w14:textId="03FC8CF5" w:rsidR="007179D1" w:rsidRDefault="007179D1" w:rsidP="008B2DD8">
      <w:pPr>
        <w:pStyle w:val="ListParagraph"/>
      </w:pPr>
      <w:r>
        <w:t>Allow a user to request a password reset, in case it forgets its password (FUTF);</w:t>
      </w:r>
    </w:p>
    <w:p w14:paraId="512D9696" w14:textId="64CB85DA" w:rsidR="009B0D2D" w:rsidRDefault="009B0D2D" w:rsidP="008B2DD8">
      <w:pPr>
        <w:pStyle w:val="ListParagraph"/>
      </w:pPr>
      <w:r>
        <w:t xml:space="preserve">Allow </w:t>
      </w:r>
      <w:r w:rsidR="007179D1">
        <w:t xml:space="preserve">a </w:t>
      </w:r>
      <w:r>
        <w:t xml:space="preserve">user to </w:t>
      </w:r>
      <w:r w:rsidR="001C76A7">
        <w:t xml:space="preserve">enable/disable </w:t>
      </w:r>
      <w:r>
        <w:t>2FA (</w:t>
      </w:r>
      <w:r w:rsidR="00D370B3">
        <w:t>Two</w:t>
      </w:r>
      <w:r>
        <w:t xml:space="preserve"> Factor Authentication) (FUTF)</w:t>
      </w:r>
      <w:r w:rsidR="00A53EBC">
        <w:t>;</w:t>
      </w:r>
    </w:p>
    <w:p w14:paraId="08E5418D" w14:textId="2C4F7F3B" w:rsidR="00D43E94" w:rsidRDefault="00A53EBC" w:rsidP="008B2DD8">
      <w:pPr>
        <w:pStyle w:val="ListParagraph"/>
      </w:pPr>
      <w:r>
        <w:t xml:space="preserve">Register </w:t>
      </w:r>
      <w:r w:rsidR="00D43E94">
        <w:t xml:space="preserve">user </w:t>
      </w:r>
      <w:r>
        <w:t>activity, by recording the timestamp and IP address in every sign in (FUTF).</w:t>
      </w:r>
    </w:p>
    <w:p w14:paraId="14BA5A92" w14:textId="3A48BDCE" w:rsidR="00D370B3" w:rsidRDefault="00D370B3" w:rsidP="00D370B3">
      <w:pPr>
        <w:pStyle w:val="Heading3"/>
      </w:pPr>
      <w:bookmarkStart w:id="21" w:name="_Toc520069535"/>
      <w:r>
        <w:t>User Interface</w:t>
      </w:r>
      <w:r w:rsidR="001C76A7">
        <w:t>s</w:t>
      </w:r>
      <w:bookmarkEnd w:id="21"/>
    </w:p>
    <w:p w14:paraId="5B19A57E" w14:textId="0D3E2717" w:rsidR="00D370B3" w:rsidRDefault="007179D1" w:rsidP="007179D1">
      <w:pPr>
        <w:pStyle w:val="Figure"/>
      </w:pPr>
      <w:r>
        <w:drawing>
          <wp:inline distT="0" distB="0" distL="0" distR="0" wp14:anchorId="2634DE59" wp14:editId="1BCB5E9E">
            <wp:extent cx="1733550" cy="25960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0818" cy="2606897"/>
                    </a:xfrm>
                    <a:prstGeom prst="rect">
                      <a:avLst/>
                    </a:prstGeom>
                    <a:noFill/>
                    <a:ln>
                      <a:noFill/>
                    </a:ln>
                  </pic:spPr>
                </pic:pic>
              </a:graphicData>
            </a:graphic>
          </wp:inline>
        </w:drawing>
      </w:r>
    </w:p>
    <w:p w14:paraId="246E4645" w14:textId="30C5E78C" w:rsidR="007179D1" w:rsidRDefault="007179D1" w:rsidP="007F0B52">
      <w:pPr>
        <w:pStyle w:val="FigureDescription"/>
      </w:pPr>
      <w:r>
        <w:t xml:space="preserve">User Sign </w:t>
      </w:r>
      <w:r w:rsidR="009F33CF">
        <w:t>i</w:t>
      </w:r>
      <w:r>
        <w:t>n and</w:t>
      </w:r>
      <w:r w:rsidR="001C76A7">
        <w:t xml:space="preserve"> Sign </w:t>
      </w:r>
      <w:r w:rsidR="009F33CF">
        <w:t>u</w:t>
      </w:r>
      <w:r w:rsidR="001C76A7">
        <w:t>p</w:t>
      </w:r>
      <w:r>
        <w:t xml:space="preserve"> </w:t>
      </w:r>
    </w:p>
    <w:p w14:paraId="3350B5CF" w14:textId="3A5B98C5" w:rsidR="009A29B2" w:rsidRDefault="009A29B2" w:rsidP="009A29B2"/>
    <w:p w14:paraId="67009DD9" w14:textId="77777777" w:rsidR="009A29B2" w:rsidRPr="009A29B2" w:rsidRDefault="009A29B2" w:rsidP="009A29B2"/>
    <w:p w14:paraId="1E85CED8" w14:textId="0D14DD31" w:rsidR="009F33CF" w:rsidRPr="009F33CF" w:rsidRDefault="009F33CF" w:rsidP="009F33CF">
      <w:pPr>
        <w:pStyle w:val="Heading2"/>
      </w:pPr>
      <w:bookmarkStart w:id="22" w:name="_Toc520069536"/>
      <w:r>
        <w:lastRenderedPageBreak/>
        <w:t>ACCOUNT MANAGEMENT</w:t>
      </w:r>
      <w:bookmarkEnd w:id="22"/>
    </w:p>
    <w:p w14:paraId="0309EBEB" w14:textId="77777777" w:rsidR="00A07E52" w:rsidRDefault="009F33CF" w:rsidP="00B93D8E">
      <w:r w:rsidRPr="009F33CF">
        <w:t xml:space="preserve">This subdomain is responsible </w:t>
      </w:r>
      <w:r>
        <w:t xml:space="preserve">for providing clients a way to manage their accounts, by updating their data information, </w:t>
      </w:r>
      <w:r w:rsidR="00A07E52">
        <w:t xml:space="preserve">uploading </w:t>
      </w:r>
      <w:r>
        <w:t>documents, viewing account balances, depositing and withdrawing funds, and view transactions history (orders, deposits, withdrawals).</w:t>
      </w:r>
    </w:p>
    <w:p w14:paraId="42585B9E" w14:textId="7777A9BB" w:rsidR="002842F4" w:rsidRDefault="00A07E52" w:rsidP="00B93D8E">
      <w:r>
        <w:t xml:space="preserve">At this stage, this subdomain is composed </w:t>
      </w:r>
      <w:r w:rsidR="003B5C4F">
        <w:t>of</w:t>
      </w:r>
      <w:r>
        <w:t xml:space="preserve"> </w:t>
      </w:r>
      <w:r w:rsidR="00E745FB">
        <w:t xml:space="preserve">two </w:t>
      </w:r>
      <w:r w:rsidR="00777131">
        <w:t>components</w:t>
      </w:r>
      <w:r w:rsidR="002842F4">
        <w:t>:</w:t>
      </w:r>
    </w:p>
    <w:p w14:paraId="1ACE1584" w14:textId="523C8301" w:rsidR="002842F4" w:rsidRDefault="002842F4" w:rsidP="002842F4">
      <w:pPr>
        <w:pStyle w:val="ListParagraph"/>
      </w:pPr>
      <w:r>
        <w:t>Account</w:t>
      </w:r>
      <w:r w:rsidR="004F6101">
        <w:t xml:space="preserve"> Administration</w:t>
      </w:r>
      <w:r>
        <w:t>: responsible for account creations, updates, deposit and withdrawals of funds, as well as providing reporting services as account balance, and deposit and withdrawal history.</w:t>
      </w:r>
    </w:p>
    <w:p w14:paraId="5C9C8413" w14:textId="59784E34" w:rsidR="002842F4" w:rsidRDefault="004F6101" w:rsidP="002842F4">
      <w:pPr>
        <w:pStyle w:val="ListParagraph"/>
      </w:pPr>
      <w:r>
        <w:t xml:space="preserve">Account </w:t>
      </w:r>
      <w:r w:rsidR="002842F4">
        <w:t>Compliance: responsible for ensuring that the account meets KYC (Know Your Customer) requirements;</w:t>
      </w:r>
    </w:p>
    <w:p w14:paraId="77DA13A7" w14:textId="10FD16C2" w:rsidR="008B2DD8" w:rsidRDefault="00E745FB" w:rsidP="00B93D8E">
      <w:r>
        <w:t>However, o</w:t>
      </w:r>
      <w:r w:rsidR="00A07E52">
        <w:t xml:space="preserve">ne of the </w:t>
      </w:r>
      <w:r w:rsidR="002842F4">
        <w:t>Future F</w:t>
      </w:r>
      <w:r w:rsidR="00A07E52">
        <w:t>eatures</w:t>
      </w:r>
      <w:r w:rsidR="002842F4">
        <w:t xml:space="preserve"> (FUTF) </w:t>
      </w:r>
      <w:r w:rsidR="00A07E52">
        <w:t>listed below</w:t>
      </w:r>
      <w:r w:rsidR="00CE054E">
        <w:t xml:space="preserve"> </w:t>
      </w:r>
      <w:r w:rsidR="00A07E52">
        <w:t>relies on integration with IPFS</w:t>
      </w:r>
      <w:r w:rsidR="002842F4">
        <w:t xml:space="preserve"> protocol</w:t>
      </w:r>
      <w:r w:rsidR="00A07E52">
        <w:t xml:space="preserve">. </w:t>
      </w:r>
      <w:r w:rsidR="002842F4">
        <w:t>T</w:t>
      </w:r>
      <w:r w:rsidR="00A07E52">
        <w:t xml:space="preserve">his feature </w:t>
      </w:r>
      <w:r w:rsidR="002842F4">
        <w:t xml:space="preserve">will be </w:t>
      </w:r>
      <w:r w:rsidR="00A07E52">
        <w:t>implemented</w:t>
      </w:r>
      <w:r w:rsidR="002842F4">
        <w:t xml:space="preserve"> as</w:t>
      </w:r>
      <w:r w:rsidR="00A07E52">
        <w:t xml:space="preserve"> a</w:t>
      </w:r>
      <w:r w:rsidR="002842F4">
        <w:t xml:space="preserve"> third component, an </w:t>
      </w:r>
      <w:r w:rsidR="00A07E52">
        <w:t>independent service</w:t>
      </w:r>
      <w:r w:rsidR="00CE054E">
        <w:t xml:space="preserve"> named </w:t>
      </w:r>
      <w:r w:rsidR="00C53A28">
        <w:t>“</w:t>
      </w:r>
      <w:r w:rsidR="00CE054E">
        <w:t xml:space="preserve">IPFS </w:t>
      </w:r>
      <w:r w:rsidR="00C53A28">
        <w:t>Wrapper”</w:t>
      </w:r>
      <w:r w:rsidR="002842F4">
        <w:t>, that</w:t>
      </w:r>
      <w:r w:rsidR="00A07E52">
        <w:t xml:space="preserve"> will be </w:t>
      </w:r>
      <w:r w:rsidR="00CE054E">
        <w:t xml:space="preserve">deployed </w:t>
      </w:r>
      <w:r w:rsidR="00C53A28">
        <w:t xml:space="preserve">to serve </w:t>
      </w:r>
      <w:r w:rsidR="00A07E52">
        <w:t xml:space="preserve">as an </w:t>
      </w:r>
      <w:r w:rsidR="00C53A28">
        <w:t xml:space="preserve">abstraction layer to the </w:t>
      </w:r>
      <w:r w:rsidR="00A07E52">
        <w:t xml:space="preserve">IPFS </w:t>
      </w:r>
      <w:r w:rsidR="007B0A7C">
        <w:t>protocol</w:t>
      </w:r>
      <w:r w:rsidR="00A07E52">
        <w:t>.</w:t>
      </w:r>
    </w:p>
    <w:p w14:paraId="186B7577" w14:textId="558C64B4" w:rsidR="009F33CF" w:rsidRDefault="009F33CF" w:rsidP="009F33CF">
      <w:pPr>
        <w:pStyle w:val="Heading3"/>
      </w:pPr>
      <w:bookmarkStart w:id="23" w:name="_Toc520069537"/>
      <w:r>
        <w:t>Features</w:t>
      </w:r>
      <w:bookmarkEnd w:id="23"/>
    </w:p>
    <w:p w14:paraId="060038B1" w14:textId="74C9DA28" w:rsidR="009F33CF" w:rsidRDefault="009F33CF" w:rsidP="009F33CF">
      <w:pPr>
        <w:pStyle w:val="ListParagraph"/>
      </w:pPr>
      <w:r>
        <w:t>Create a client account and associate it to a user (MVP)</w:t>
      </w:r>
      <w:r w:rsidR="00BC0D8A">
        <w:t>;</w:t>
      </w:r>
    </w:p>
    <w:p w14:paraId="0BC3CC77" w14:textId="7EC32424" w:rsidR="009F33CF" w:rsidRDefault="009F33CF" w:rsidP="009F33CF">
      <w:pPr>
        <w:pStyle w:val="ListParagraph"/>
      </w:pPr>
      <w:r>
        <w:t>Update client account data (MVP)</w:t>
      </w:r>
      <w:r w:rsidR="00BC0D8A">
        <w:t>;</w:t>
      </w:r>
    </w:p>
    <w:p w14:paraId="06047022" w14:textId="297AC09E" w:rsidR="009F33CF" w:rsidRDefault="009F33CF" w:rsidP="009F33CF">
      <w:pPr>
        <w:pStyle w:val="ListParagraph"/>
      </w:pPr>
      <w:r>
        <w:t>Upload client documents as part of KYC</w:t>
      </w:r>
      <w:r w:rsidR="002842F4">
        <w:t xml:space="preserve"> </w:t>
      </w:r>
      <w:r w:rsidR="00BC0D8A">
        <w:t xml:space="preserve">process </w:t>
      </w:r>
      <w:r>
        <w:t>(MVP)</w:t>
      </w:r>
      <w:r w:rsidR="00BC0D8A">
        <w:t>;</w:t>
      </w:r>
    </w:p>
    <w:p w14:paraId="4C091597" w14:textId="75038F9D" w:rsidR="00BC0D8A" w:rsidRDefault="00BC0D8A" w:rsidP="009F33CF">
      <w:pPr>
        <w:pStyle w:val="ListParagraph"/>
      </w:pPr>
      <w:r>
        <w:t>Allow client to deposit and withdrawal funds to</w:t>
      </w:r>
      <w:r w:rsidR="00CF0D7E">
        <w:t>/of</w:t>
      </w:r>
      <w:r>
        <w:t xml:space="preserve"> its account</w:t>
      </w:r>
      <w:r w:rsidR="00CF0D7E">
        <w:t xml:space="preserve"> (simulation)</w:t>
      </w:r>
      <w:r>
        <w:t xml:space="preserve"> (MVP);</w:t>
      </w:r>
    </w:p>
    <w:p w14:paraId="1FF939F4" w14:textId="716D93B7" w:rsidR="00BC0D8A" w:rsidRDefault="00BC0D8A" w:rsidP="009F33CF">
      <w:pPr>
        <w:pStyle w:val="ListParagraph"/>
      </w:pPr>
      <w:r>
        <w:t>Allow client to view a history of deposits and withdrawals (MVP);</w:t>
      </w:r>
    </w:p>
    <w:p w14:paraId="574491C6" w14:textId="0E2D8BB9" w:rsidR="00BC0D8A" w:rsidRDefault="00BC0D8A" w:rsidP="009F33CF">
      <w:pPr>
        <w:pStyle w:val="ListParagraph"/>
      </w:pPr>
      <w:r>
        <w:t>Allow client to check its account balance (MVP);</w:t>
      </w:r>
    </w:p>
    <w:p w14:paraId="7F146CB3" w14:textId="599549A8" w:rsidR="009F33CF" w:rsidRDefault="00BC0D8A" w:rsidP="009F33CF">
      <w:pPr>
        <w:pStyle w:val="ListParagraph"/>
      </w:pPr>
      <w:r>
        <w:t xml:space="preserve">Allow client to capture a live picture from its computer and upload it to its account as part of KYC process (FUTF); </w:t>
      </w:r>
    </w:p>
    <w:p w14:paraId="4F378AF8" w14:textId="7803CC0A" w:rsidR="00BC0D8A" w:rsidRDefault="00BC0D8A" w:rsidP="009F33CF">
      <w:pPr>
        <w:pStyle w:val="ListParagraph"/>
      </w:pPr>
      <w:r>
        <w:t>Validate user identify by comparing document picture with live picture uploaded (FUTF);</w:t>
      </w:r>
    </w:p>
    <w:p w14:paraId="0A2BB08B" w14:textId="2D6C6524" w:rsidR="009F33CF" w:rsidRDefault="00BC0D8A" w:rsidP="009F33CF">
      <w:pPr>
        <w:pStyle w:val="ListParagraph"/>
      </w:pPr>
      <w:r>
        <w:t>Allow client to generate a wallet number to trade cryptocurrencies (FUTF).</w:t>
      </w:r>
    </w:p>
    <w:p w14:paraId="3270E787" w14:textId="18722DFE" w:rsidR="00BC0D8A" w:rsidRDefault="00BC0D8A" w:rsidP="009F33CF">
      <w:pPr>
        <w:pStyle w:val="ListParagraph"/>
      </w:pPr>
      <w:r>
        <w:t>Allow client to generate multiple wallet numbers to trade cryptocurrencies (FUTF).</w:t>
      </w:r>
    </w:p>
    <w:p w14:paraId="6F5B2C2F" w14:textId="4E55823C" w:rsidR="00A07E52" w:rsidRPr="009F33CF" w:rsidRDefault="00A07E52" w:rsidP="00A07E52">
      <w:pPr>
        <w:pStyle w:val="ListParagraph"/>
      </w:pPr>
      <w:r>
        <w:t>Save client documents in the IPFS network (FUTF).</w:t>
      </w:r>
    </w:p>
    <w:p w14:paraId="5D9208C8" w14:textId="5791146E" w:rsidR="009F33CF" w:rsidRDefault="00480A2F" w:rsidP="00480A2F">
      <w:pPr>
        <w:pStyle w:val="Heading3"/>
      </w:pPr>
      <w:bookmarkStart w:id="24" w:name="_Toc520069538"/>
      <w:r>
        <w:lastRenderedPageBreak/>
        <w:t>User Interfaces</w:t>
      </w:r>
      <w:bookmarkEnd w:id="24"/>
    </w:p>
    <w:p w14:paraId="73C99587" w14:textId="6678A8DA" w:rsidR="00480A2F" w:rsidRDefault="00480A2F" w:rsidP="00480A2F">
      <w:pPr>
        <w:pStyle w:val="Figure"/>
      </w:pPr>
      <w:r>
        <w:drawing>
          <wp:inline distT="0" distB="0" distL="0" distR="0" wp14:anchorId="678D8739" wp14:editId="4A891DFB">
            <wp:extent cx="1924050" cy="296878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648" cy="3032972"/>
                    </a:xfrm>
                    <a:prstGeom prst="rect">
                      <a:avLst/>
                    </a:prstGeom>
                    <a:noFill/>
                    <a:ln>
                      <a:noFill/>
                    </a:ln>
                  </pic:spPr>
                </pic:pic>
              </a:graphicData>
            </a:graphic>
          </wp:inline>
        </w:drawing>
      </w:r>
    </w:p>
    <w:p w14:paraId="3DF2A65C" w14:textId="0838C78D" w:rsidR="00480A2F" w:rsidRDefault="00480A2F" w:rsidP="007F0B52">
      <w:pPr>
        <w:pStyle w:val="FigureDescription"/>
      </w:pPr>
      <w:r>
        <w:t>Account creation / update</w:t>
      </w:r>
    </w:p>
    <w:p w14:paraId="054C2852" w14:textId="77777777" w:rsidR="00CF0D7E" w:rsidRPr="00CF0D7E" w:rsidRDefault="00CF0D7E" w:rsidP="00CF0D7E"/>
    <w:p w14:paraId="71C5B9E0" w14:textId="5217E2E6" w:rsidR="00480A2F" w:rsidRDefault="00CF0D7E" w:rsidP="00480A2F">
      <w:pPr>
        <w:pStyle w:val="Figure"/>
      </w:pPr>
      <w:r>
        <w:drawing>
          <wp:inline distT="0" distB="0" distL="0" distR="0" wp14:anchorId="1C2A4234" wp14:editId="47079054">
            <wp:extent cx="5840597" cy="31337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409" cy="3137380"/>
                    </a:xfrm>
                    <a:prstGeom prst="rect">
                      <a:avLst/>
                    </a:prstGeom>
                    <a:noFill/>
                    <a:ln>
                      <a:noFill/>
                    </a:ln>
                  </pic:spPr>
                </pic:pic>
              </a:graphicData>
            </a:graphic>
          </wp:inline>
        </w:drawing>
      </w:r>
    </w:p>
    <w:p w14:paraId="1E1CA4E0" w14:textId="76095EB9" w:rsidR="00480A2F" w:rsidRPr="00480A2F" w:rsidRDefault="00480A2F" w:rsidP="007F0B52">
      <w:pPr>
        <w:pStyle w:val="FigureDescription"/>
      </w:pPr>
      <w:r>
        <w:t>Account Transactions History</w:t>
      </w:r>
    </w:p>
    <w:p w14:paraId="545C1418" w14:textId="61CC4DBB" w:rsidR="009F33CF" w:rsidRDefault="00480A2F" w:rsidP="00480A2F">
      <w:pPr>
        <w:pStyle w:val="Heading2"/>
      </w:pPr>
      <w:bookmarkStart w:id="25" w:name="_Toc520069539"/>
      <w:r>
        <w:lastRenderedPageBreak/>
        <w:t>CATALOG MANAGEMENT</w:t>
      </w:r>
      <w:bookmarkEnd w:id="25"/>
    </w:p>
    <w:p w14:paraId="623D0A31" w14:textId="38D3D8CF" w:rsidR="00CE054E" w:rsidRDefault="00A07E52" w:rsidP="00A07E52">
      <w:r>
        <w:t xml:space="preserve">This subdomain is responsible </w:t>
      </w:r>
      <w:r w:rsidR="00455E20">
        <w:t xml:space="preserve">to </w:t>
      </w:r>
      <w:r>
        <w:t xml:space="preserve">allow system administrators </w:t>
      </w:r>
      <w:r w:rsidR="00455E20">
        <w:t xml:space="preserve">register external data providers and </w:t>
      </w:r>
      <w:r>
        <w:t xml:space="preserve">define which exchanges, instruments and markets will be listed for </w:t>
      </w:r>
      <w:r w:rsidR="00455E20">
        <w:t xml:space="preserve">in the </w:t>
      </w:r>
      <w:r>
        <w:t>trading</w:t>
      </w:r>
      <w:r w:rsidR="00455E20">
        <w:t xml:space="preserve"> platform</w:t>
      </w:r>
      <w:r>
        <w:t>.</w:t>
      </w:r>
      <w:r w:rsidR="00455E20">
        <w:t xml:space="preserve"> </w:t>
      </w:r>
      <w:r w:rsidR="00F82BE9">
        <w:t>I</w:t>
      </w:r>
      <w:r w:rsidR="00455E20">
        <w:t xml:space="preserve">t </w:t>
      </w:r>
      <w:r>
        <w:t xml:space="preserve">will </w:t>
      </w:r>
      <w:r w:rsidR="00134A10">
        <w:t>be divided in two components:</w:t>
      </w:r>
    </w:p>
    <w:p w14:paraId="1AD99FFD" w14:textId="72458D4D" w:rsidR="00CE054E" w:rsidRDefault="00CE054E" w:rsidP="00CE054E">
      <w:pPr>
        <w:pStyle w:val="ListParagraph"/>
      </w:pPr>
      <w:r>
        <w:t xml:space="preserve">Data Loader: </w:t>
      </w:r>
      <w:r w:rsidR="00134A10">
        <w:t xml:space="preserve">an independent service that will load data from external data providers, parse it and save it to </w:t>
      </w:r>
      <w:r>
        <w:t xml:space="preserve">the </w:t>
      </w:r>
      <w:r w:rsidR="00134A10">
        <w:t>database</w:t>
      </w:r>
      <w:proofErr w:type="gramStart"/>
      <w:r w:rsidR="00455E20">
        <w:t xml:space="preserve">. </w:t>
      </w:r>
      <w:proofErr w:type="gramEnd"/>
      <w:r w:rsidR="00455E20">
        <w:t>This component has no user interface</w:t>
      </w:r>
      <w:r>
        <w:t>;</w:t>
      </w:r>
    </w:p>
    <w:p w14:paraId="75CEEF8C" w14:textId="7C387AA1" w:rsidR="00A07E52" w:rsidRDefault="00CE054E" w:rsidP="00CE054E">
      <w:pPr>
        <w:pStyle w:val="ListParagraph"/>
      </w:pPr>
      <w:r>
        <w:t xml:space="preserve">Catalog </w:t>
      </w:r>
      <w:r w:rsidR="00F82BE9">
        <w:t>Administration</w:t>
      </w:r>
      <w:r>
        <w:t>: a module, part of Odin’s core, that allows administrators to manage the data to be listed in the trading platform. It will rely on the data saved to the database by the Data Loader component.</w:t>
      </w:r>
    </w:p>
    <w:p w14:paraId="16D88C93" w14:textId="5C9B5026" w:rsidR="00CE054E" w:rsidRDefault="00CE054E" w:rsidP="00A07E52">
      <w:r>
        <w:t>The use of the Data Loader as an independent service allows data loading to be carried out by another application process. At this stage, it will run on the same server as the core application. However, in the future, it may be deployed to another server, releasing resources from the server to the core application.</w:t>
      </w:r>
    </w:p>
    <w:p w14:paraId="054890BA" w14:textId="1E8ECF27" w:rsidR="00CE054E" w:rsidRDefault="00CE054E" w:rsidP="00CE054E">
      <w:pPr>
        <w:pStyle w:val="Heading3"/>
      </w:pPr>
      <w:bookmarkStart w:id="26" w:name="_Toc520069540"/>
      <w:r>
        <w:t>Features</w:t>
      </w:r>
      <w:bookmarkEnd w:id="26"/>
    </w:p>
    <w:p w14:paraId="57E4587F" w14:textId="7B2A689F" w:rsidR="00455E20" w:rsidRDefault="00455E20" w:rsidP="00CE054E">
      <w:pPr>
        <w:pStyle w:val="ListParagraph"/>
      </w:pPr>
      <w:r>
        <w:t>Load data from registered external data providers and save it to the database (MVP);</w:t>
      </w:r>
    </w:p>
    <w:p w14:paraId="67ADD6EB" w14:textId="4736C195" w:rsidR="00CE054E" w:rsidRDefault="00CE054E" w:rsidP="00CE054E">
      <w:pPr>
        <w:pStyle w:val="ListParagraph"/>
      </w:pPr>
      <w:r>
        <w:t xml:space="preserve">Allow administrator to </w:t>
      </w:r>
      <w:r w:rsidR="00455E20">
        <w:t>moderate which exchanges, instruments and markets will be made available in the trading platform (MVP);</w:t>
      </w:r>
    </w:p>
    <w:p w14:paraId="05842548" w14:textId="1217A2A4" w:rsidR="00455E20" w:rsidRDefault="00455E20" w:rsidP="00CE054E">
      <w:pPr>
        <w:pStyle w:val="ListParagraph"/>
      </w:pPr>
      <w:r>
        <w:t>Allow administrator to perform CRUD operations related to exchanges, instruments and markets (FUTF).</w:t>
      </w:r>
    </w:p>
    <w:p w14:paraId="1E49E331" w14:textId="4893C049" w:rsidR="00455E20" w:rsidRDefault="00455E20" w:rsidP="00455E20">
      <w:pPr>
        <w:pStyle w:val="Figure"/>
      </w:pPr>
      <w:r>
        <w:drawing>
          <wp:inline distT="0" distB="0" distL="0" distR="0" wp14:anchorId="70079DD6" wp14:editId="6AD9B8C5">
            <wp:extent cx="4505325" cy="3381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393" cy="3442590"/>
                    </a:xfrm>
                    <a:prstGeom prst="rect">
                      <a:avLst/>
                    </a:prstGeom>
                    <a:noFill/>
                    <a:ln>
                      <a:noFill/>
                    </a:ln>
                  </pic:spPr>
                </pic:pic>
              </a:graphicData>
            </a:graphic>
          </wp:inline>
        </w:drawing>
      </w:r>
    </w:p>
    <w:p w14:paraId="67448D47" w14:textId="4A89E76E" w:rsidR="00455E20" w:rsidRPr="00455E20" w:rsidRDefault="00736EDE" w:rsidP="007F0B52">
      <w:pPr>
        <w:pStyle w:val="FigureDescription"/>
      </w:pPr>
      <w:r>
        <w:t>Administrator’s moderation of listed exchanges, instruments and markets</w:t>
      </w:r>
    </w:p>
    <w:p w14:paraId="0E17B7C1" w14:textId="0D5B72CE" w:rsidR="00480A2F" w:rsidRDefault="00455E20" w:rsidP="00455E20">
      <w:pPr>
        <w:pStyle w:val="Heading2"/>
      </w:pPr>
      <w:bookmarkStart w:id="27" w:name="_Ref520061491"/>
      <w:bookmarkStart w:id="28" w:name="_Toc520069541"/>
      <w:r>
        <w:lastRenderedPageBreak/>
        <w:t>ORDER MANAGEMENT (BROKERAGE)</w:t>
      </w:r>
      <w:bookmarkEnd w:id="27"/>
      <w:bookmarkEnd w:id="28"/>
    </w:p>
    <w:p w14:paraId="41FD8B62" w14:textId="1CCB3EB8" w:rsidR="00480A2F" w:rsidRDefault="00455E20" w:rsidP="00B93D8E">
      <w:r>
        <w:t>This subdomain is responsible for allowing client</w:t>
      </w:r>
      <w:r w:rsidR="00AC5129">
        <w:t xml:space="preserve">s to send orders to buy or sell instruments in a specific market, listed in the trading platform. It is also responsible for </w:t>
      </w:r>
      <w:r w:rsidR="00BB1F41">
        <w:t xml:space="preserve">canceling unfilled open </w:t>
      </w:r>
      <w:r w:rsidR="00AC5129">
        <w:t xml:space="preserve">orders, as well as showing information related to the order book or ticker/quote of a specific instrument. At this stage, it will be divided in two </w:t>
      </w:r>
      <w:r w:rsidR="00777131">
        <w:t>components</w:t>
      </w:r>
      <w:r w:rsidR="00AC5129">
        <w:t>:</w:t>
      </w:r>
    </w:p>
    <w:p w14:paraId="3BDAF6EB" w14:textId="0D4AC725" w:rsidR="00AC5129" w:rsidRDefault="00AC5129" w:rsidP="00AC5129">
      <w:pPr>
        <w:pStyle w:val="ListParagraph"/>
      </w:pPr>
      <w:r>
        <w:t xml:space="preserve">Order </w:t>
      </w:r>
      <w:r w:rsidR="00CF0D7E">
        <w:t>Engine</w:t>
      </w:r>
      <w:r>
        <w:t xml:space="preserve">: Responsible to </w:t>
      </w:r>
      <w:r w:rsidR="00CF0D7E">
        <w:t xml:space="preserve">send </w:t>
      </w:r>
      <w:r>
        <w:t xml:space="preserve">buy, sell </w:t>
      </w:r>
      <w:r w:rsidR="00CF0D7E">
        <w:t>or</w:t>
      </w:r>
      <w:r>
        <w:t xml:space="preserve"> cancel orders</w:t>
      </w:r>
      <w:r w:rsidR="00CF0D7E">
        <w:t xml:space="preserve"> to an exchange</w:t>
      </w:r>
      <w:r w:rsidR="009349DD">
        <w:t>;</w:t>
      </w:r>
    </w:p>
    <w:p w14:paraId="0859481F" w14:textId="4D1CF080" w:rsidR="00AC5129" w:rsidRDefault="00CF0D7E" w:rsidP="00AC5129">
      <w:pPr>
        <w:pStyle w:val="ListParagraph"/>
      </w:pPr>
      <w:r>
        <w:t>Order Reporting</w:t>
      </w:r>
      <w:r w:rsidR="00AC5129">
        <w:t xml:space="preserve">: Responsible to present </w:t>
      </w:r>
      <w:r w:rsidR="009349DD">
        <w:t>live and historic data related to tickers / quotes of an instrument</w:t>
      </w:r>
      <w:r>
        <w:t>, as well as the account’s open and closed orders</w:t>
      </w:r>
      <w:r w:rsidR="009349DD">
        <w:t>.</w:t>
      </w:r>
    </w:p>
    <w:p w14:paraId="46848384" w14:textId="6E8FF382" w:rsidR="00AC5129" w:rsidRDefault="009349DD" w:rsidP="009349DD">
      <w:pPr>
        <w:pStyle w:val="Heading3"/>
      </w:pPr>
      <w:bookmarkStart w:id="29" w:name="_Toc520069542"/>
      <w:r>
        <w:t>Features</w:t>
      </w:r>
      <w:bookmarkEnd w:id="29"/>
    </w:p>
    <w:p w14:paraId="237DA97B" w14:textId="6504BB7E" w:rsidR="009349DD" w:rsidRDefault="009349DD" w:rsidP="009349DD">
      <w:pPr>
        <w:pStyle w:val="ListParagraph"/>
      </w:pPr>
      <w:r>
        <w:t>Allow a client to send a</w:t>
      </w:r>
      <w:r w:rsidR="006849D6">
        <w:t>n order to</w:t>
      </w:r>
      <w:r>
        <w:t xml:space="preserve"> </w:t>
      </w:r>
      <w:r w:rsidR="006849D6">
        <w:t xml:space="preserve">Market Buy or Market Sell </w:t>
      </w:r>
      <w:r w:rsidR="0064462F">
        <w:t xml:space="preserve">in an external exchange </w:t>
      </w:r>
      <w:r w:rsidR="006849D6">
        <w:t>(MVP);</w:t>
      </w:r>
    </w:p>
    <w:p w14:paraId="7C5DBAD9" w14:textId="0199BFF9" w:rsidR="0064462F" w:rsidRDefault="0064462F" w:rsidP="009349DD">
      <w:pPr>
        <w:pStyle w:val="ListParagraph"/>
      </w:pPr>
      <w:r>
        <w:t>Allow a client to send an order to Market/Limit Buy or Market/Limit Sell in the internal OTC Market (MVP);</w:t>
      </w:r>
    </w:p>
    <w:p w14:paraId="445660A8" w14:textId="7A3C777C" w:rsidR="006849D6" w:rsidRDefault="006849D6" w:rsidP="009349DD">
      <w:pPr>
        <w:pStyle w:val="ListParagraph"/>
      </w:pPr>
      <w:r>
        <w:t>Allow a client to send an order to cancel a</w:t>
      </w:r>
      <w:r w:rsidR="00E745FB">
        <w:t>n open</w:t>
      </w:r>
      <w:r>
        <w:t xml:space="preserve"> Market/Limit Buy or Market/Limit Sell order (MVP);</w:t>
      </w:r>
    </w:p>
    <w:p w14:paraId="16787176" w14:textId="1428764F" w:rsidR="006849D6" w:rsidRDefault="006849D6" w:rsidP="009349DD">
      <w:pPr>
        <w:pStyle w:val="ListParagraph"/>
      </w:pPr>
      <w:r>
        <w:t>Allow a client to view the order book of an instrument in the internal OTC Market (MVP);</w:t>
      </w:r>
    </w:p>
    <w:p w14:paraId="509EA44A" w14:textId="4AD19A2A" w:rsidR="006849D6" w:rsidRDefault="006849D6" w:rsidP="006849D6">
      <w:pPr>
        <w:pStyle w:val="ListParagraph"/>
      </w:pPr>
      <w:r>
        <w:t>Allow a client to view the last ticker / quote of an instrument in a given market/exchange (MVP);</w:t>
      </w:r>
    </w:p>
    <w:p w14:paraId="6614111A" w14:textId="5D27C5FD" w:rsidR="006849D6" w:rsidRDefault="006849D6" w:rsidP="006849D6">
      <w:pPr>
        <w:pStyle w:val="ListParagraph"/>
      </w:pPr>
      <w:r>
        <w:t>Allow a client to view ticker history of an instrument in a given market/exchange (MVP);</w:t>
      </w:r>
    </w:p>
    <w:p w14:paraId="59E3750B" w14:textId="25C07CFE" w:rsidR="00CF0D7E" w:rsidRDefault="00CF0D7E" w:rsidP="006849D6">
      <w:pPr>
        <w:pStyle w:val="ListParagraph"/>
      </w:pPr>
      <w:r>
        <w:t>Allow a client to view its open / closed orders;</w:t>
      </w:r>
      <w:r w:rsidR="00FD4050">
        <w:t xml:space="preserve"> (MVP)</w:t>
      </w:r>
    </w:p>
    <w:p w14:paraId="187AF736" w14:textId="02792CD3" w:rsidR="006849D6" w:rsidRDefault="006849D6" w:rsidP="006849D6">
      <w:pPr>
        <w:pStyle w:val="ListParagraph"/>
      </w:pPr>
      <w:r>
        <w:t xml:space="preserve">Allow client to send a conditional order to Market/Limit Buy or Market/Limit Sell </w:t>
      </w:r>
      <w:r w:rsidR="0064462F">
        <w:t xml:space="preserve">in the OTC Market </w:t>
      </w:r>
      <w:r>
        <w:t>(FUTF);</w:t>
      </w:r>
    </w:p>
    <w:p w14:paraId="3AA3FD48" w14:textId="1A09535A" w:rsidR="006849D6" w:rsidRPr="009349DD" w:rsidRDefault="006849D6" w:rsidP="006849D6">
      <w:pPr>
        <w:pStyle w:val="ListParagraph"/>
      </w:pPr>
      <w:r>
        <w:t>Allow client to view the order book of an instrument in external markets/exchanges (FUTF);</w:t>
      </w:r>
    </w:p>
    <w:p w14:paraId="125AA621" w14:textId="74682267" w:rsidR="006849D6" w:rsidRDefault="006849D6" w:rsidP="006849D6">
      <w:pPr>
        <w:pStyle w:val="Heading3"/>
      </w:pPr>
      <w:bookmarkStart w:id="30" w:name="_Toc520069543"/>
      <w:r>
        <w:t>User Interface</w:t>
      </w:r>
      <w:bookmarkEnd w:id="30"/>
    </w:p>
    <w:p w14:paraId="59FCACFF" w14:textId="3CA1CFCF" w:rsidR="006849D6" w:rsidRDefault="00BB1F41" w:rsidP="00BB1F41">
      <w:pPr>
        <w:pStyle w:val="Figure"/>
      </w:pPr>
      <w:r>
        <w:drawing>
          <wp:inline distT="0" distB="0" distL="0" distR="0" wp14:anchorId="34BA08C2" wp14:editId="44CE375C">
            <wp:extent cx="3946905"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3485" cy="2615133"/>
                    </a:xfrm>
                    <a:prstGeom prst="rect">
                      <a:avLst/>
                    </a:prstGeom>
                    <a:noFill/>
                    <a:ln>
                      <a:noFill/>
                    </a:ln>
                  </pic:spPr>
                </pic:pic>
              </a:graphicData>
            </a:graphic>
          </wp:inline>
        </w:drawing>
      </w:r>
    </w:p>
    <w:p w14:paraId="26ADFFE8" w14:textId="0A788E89" w:rsidR="00BB1F41" w:rsidRPr="00BB1F41" w:rsidRDefault="00BB1F41" w:rsidP="007F0B52">
      <w:pPr>
        <w:pStyle w:val="FigureDescription"/>
      </w:pPr>
      <w:r>
        <w:t>Buy or Sell Orders</w:t>
      </w:r>
    </w:p>
    <w:p w14:paraId="0FBBB752" w14:textId="0A64D5F6" w:rsidR="00BB1F41" w:rsidRDefault="00BB1F41" w:rsidP="00BB1F41">
      <w:pPr>
        <w:pStyle w:val="Figure"/>
      </w:pPr>
      <w:r>
        <w:lastRenderedPageBreak/>
        <w:drawing>
          <wp:inline distT="0" distB="0" distL="0" distR="0" wp14:anchorId="6DA241F1" wp14:editId="62C8ABBE">
            <wp:extent cx="5162550" cy="35693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009" cy="3589055"/>
                    </a:xfrm>
                    <a:prstGeom prst="rect">
                      <a:avLst/>
                    </a:prstGeom>
                    <a:noFill/>
                    <a:ln>
                      <a:noFill/>
                    </a:ln>
                  </pic:spPr>
                </pic:pic>
              </a:graphicData>
            </a:graphic>
          </wp:inline>
        </w:drawing>
      </w:r>
    </w:p>
    <w:p w14:paraId="5970E541" w14:textId="5C18C5BB" w:rsidR="00BB1F41" w:rsidRPr="00BB1F41" w:rsidRDefault="00BB1F41" w:rsidP="007F0B52">
      <w:pPr>
        <w:pStyle w:val="FigureDescription"/>
      </w:pPr>
      <w:r>
        <w:t>Instrument Last Ticker/Quote, Ticker History and Order Book</w:t>
      </w:r>
    </w:p>
    <w:p w14:paraId="1FBEB98F" w14:textId="0E70F422" w:rsidR="00BB1F41" w:rsidRDefault="00BB1F41" w:rsidP="00BB1F41">
      <w:pPr>
        <w:pStyle w:val="Figure"/>
      </w:pPr>
      <w:r>
        <w:drawing>
          <wp:inline distT="0" distB="0" distL="0" distR="0" wp14:anchorId="328526AE" wp14:editId="04EDAD1F">
            <wp:extent cx="5124450" cy="36094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7980" cy="3640122"/>
                    </a:xfrm>
                    <a:prstGeom prst="rect">
                      <a:avLst/>
                    </a:prstGeom>
                    <a:noFill/>
                    <a:ln>
                      <a:noFill/>
                    </a:ln>
                  </pic:spPr>
                </pic:pic>
              </a:graphicData>
            </a:graphic>
          </wp:inline>
        </w:drawing>
      </w:r>
    </w:p>
    <w:p w14:paraId="1E5282A3" w14:textId="00FDA910" w:rsidR="00BB1F41" w:rsidRPr="00BB1F41" w:rsidRDefault="00BB1F41" w:rsidP="007F0B52">
      <w:pPr>
        <w:pStyle w:val="FigureDescription"/>
      </w:pPr>
      <w:r>
        <w:t>Open / Closed Orders and Cancel Open Orders</w:t>
      </w:r>
    </w:p>
    <w:p w14:paraId="53106E25" w14:textId="6F37BE1D" w:rsidR="00B308EC" w:rsidRPr="006849D6" w:rsidRDefault="00BB1F41" w:rsidP="00BB1F41">
      <w:pPr>
        <w:pStyle w:val="Heading2"/>
      </w:pPr>
      <w:bookmarkStart w:id="31" w:name="_Toc520069544"/>
      <w:r>
        <w:lastRenderedPageBreak/>
        <w:t>INTERNAL OTC MARKET</w:t>
      </w:r>
      <w:bookmarkEnd w:id="31"/>
    </w:p>
    <w:p w14:paraId="682F68AF" w14:textId="65306ED2" w:rsidR="00E745FB" w:rsidRDefault="00BB1F41" w:rsidP="00B93D8E">
      <w:r>
        <w:t xml:space="preserve">This subdomain is responsible for implementing an internal exchange </w:t>
      </w:r>
      <w:r w:rsidR="004D054F">
        <w:t xml:space="preserve">mechanism </w:t>
      </w:r>
      <w:r>
        <w:t xml:space="preserve">to offer clients an internal OTC market. It does not have </w:t>
      </w:r>
      <w:r w:rsidR="00E745FB">
        <w:t>a</w:t>
      </w:r>
      <w:r>
        <w:t xml:space="preserve"> user interface</w:t>
      </w:r>
      <w:r w:rsidR="004D054F">
        <w:t xml:space="preserve">, because </w:t>
      </w:r>
      <w:r w:rsidR="00E745FB">
        <w:t xml:space="preserve">the </w:t>
      </w:r>
      <w:r w:rsidR="00E745FB">
        <w:fldChar w:fldCharType="begin"/>
      </w:r>
      <w:r w:rsidR="00E745FB">
        <w:instrText xml:space="preserve"> REF _Ref520061491 \h </w:instrText>
      </w:r>
      <w:r w:rsidR="00E745FB">
        <w:fldChar w:fldCharType="separate"/>
      </w:r>
      <w:ins w:id="32" w:author="Francis Odisi" w:date="2018-07-23T00:37:00Z">
        <w:r w:rsidR="00CD53C2">
          <w:t>ORDER MANAGEMENT (BROKERAGE)</w:t>
        </w:r>
      </w:ins>
      <w:r w:rsidR="00E745FB">
        <w:fldChar w:fldCharType="end"/>
      </w:r>
      <w:r w:rsidR="00E745FB">
        <w:t xml:space="preserve"> subdomain is responsible for it.</w:t>
      </w:r>
    </w:p>
    <w:p w14:paraId="248EC901" w14:textId="0B080CD0" w:rsidR="007B0A7C" w:rsidRDefault="00E745FB" w:rsidP="00E745FB">
      <w:r>
        <w:t xml:space="preserve">At this stage, this subdomain is composed </w:t>
      </w:r>
      <w:r w:rsidR="003B5C4F">
        <w:t>of</w:t>
      </w:r>
      <w:r>
        <w:t xml:space="preserve"> a single </w:t>
      </w:r>
      <w:r w:rsidR="003700F6">
        <w:t>component</w:t>
      </w:r>
      <w:r>
        <w:t xml:space="preserve"> named “Match Engine”.</w:t>
      </w:r>
      <w:r w:rsidR="002842F4">
        <w:t xml:space="preserve"> </w:t>
      </w:r>
      <w:r w:rsidR="002842F4" w:rsidRPr="002842F4">
        <w:t xml:space="preserve">However, one of the Future Features (FUTF) listed below relies on integration with </w:t>
      </w:r>
      <w:r w:rsidR="002842F4">
        <w:t>Ethereum</w:t>
      </w:r>
      <w:r w:rsidR="002842F4" w:rsidRPr="002842F4">
        <w:t xml:space="preserve"> protocol. This feature will be implemented as </w:t>
      </w:r>
      <w:r w:rsidR="007B0A7C">
        <w:t>two distinct components:</w:t>
      </w:r>
    </w:p>
    <w:p w14:paraId="48D87A7C" w14:textId="51855600" w:rsidR="007B0A7C" w:rsidRDefault="007B0A7C" w:rsidP="007B0A7C">
      <w:pPr>
        <w:pStyle w:val="ListParagraph"/>
      </w:pPr>
      <w:r>
        <w:t>Ethereum Wrapper: an independent service that will be deployed to serve as an abstraction layer to the Ethereum protocol;</w:t>
      </w:r>
    </w:p>
    <w:p w14:paraId="03412C13" w14:textId="23B17F77" w:rsidR="007B0A7C" w:rsidRDefault="007B0A7C" w:rsidP="007B0A7C">
      <w:pPr>
        <w:pStyle w:val="ListParagraph"/>
      </w:pPr>
      <w:r>
        <w:t>Clearing House: one or a set of smart contracts, responsible for implementing the functionality of a Clearing House to the OTC Market.</w:t>
      </w:r>
    </w:p>
    <w:p w14:paraId="64756F74" w14:textId="6D2A3414" w:rsidR="004D054F" w:rsidRDefault="004D054F" w:rsidP="004D054F">
      <w:pPr>
        <w:pStyle w:val="Heading3"/>
      </w:pPr>
      <w:bookmarkStart w:id="33" w:name="_Toc520069545"/>
      <w:r>
        <w:t>Features</w:t>
      </w:r>
      <w:bookmarkEnd w:id="33"/>
    </w:p>
    <w:p w14:paraId="60599A89" w14:textId="05B80B32" w:rsidR="004D054F" w:rsidRDefault="00E745FB" w:rsidP="004D054F">
      <w:pPr>
        <w:pStyle w:val="ListParagraph"/>
      </w:pPr>
      <w:r>
        <w:t xml:space="preserve">Receive and add to the orderbook, a </w:t>
      </w:r>
      <w:r w:rsidR="004D054F">
        <w:t>client</w:t>
      </w:r>
      <w:r>
        <w:t xml:space="preserve">’s order </w:t>
      </w:r>
      <w:r w:rsidR="004D054F">
        <w:t>Market/Limit Buy or Market/Limit Sell in the OTC Market (MVP);</w:t>
      </w:r>
    </w:p>
    <w:p w14:paraId="688A7493" w14:textId="6713FDD3" w:rsidR="004D054F" w:rsidRDefault="00E745FB" w:rsidP="004D054F">
      <w:pPr>
        <w:pStyle w:val="ListParagraph"/>
      </w:pPr>
      <w:r>
        <w:t xml:space="preserve">Receive and remove from the orderbook, </w:t>
      </w:r>
      <w:r w:rsidR="004D054F">
        <w:t>a client</w:t>
      </w:r>
      <w:r>
        <w:t xml:space="preserve">’s order to </w:t>
      </w:r>
      <w:r w:rsidR="004D054F">
        <w:t>cancel a</w:t>
      </w:r>
      <w:r>
        <w:t>n open</w:t>
      </w:r>
      <w:r w:rsidR="004D054F">
        <w:t xml:space="preserve"> Market/Limit Buy or Market/Limit Sell order (MVP);</w:t>
      </w:r>
    </w:p>
    <w:p w14:paraId="4779A04E" w14:textId="783D995A" w:rsidR="00E745FB" w:rsidRDefault="00E745FB" w:rsidP="004D054F">
      <w:pPr>
        <w:pStyle w:val="ListParagraph"/>
      </w:pPr>
      <w:r>
        <w:t>Provide information related to the order book (MVP);</w:t>
      </w:r>
    </w:p>
    <w:p w14:paraId="1930A6F7" w14:textId="67BEE9E0" w:rsidR="00E745FB" w:rsidRDefault="00E745FB" w:rsidP="004D054F">
      <w:pPr>
        <w:pStyle w:val="ListParagraph"/>
      </w:pPr>
      <w:r>
        <w:t>Match Market/Limit Buy and Market/Limit Sell Orders (MVP);</w:t>
      </w:r>
    </w:p>
    <w:p w14:paraId="00945E41" w14:textId="4587D47D" w:rsidR="004D054F" w:rsidRDefault="00E745FB" w:rsidP="004D054F">
      <w:pPr>
        <w:pStyle w:val="ListParagraph"/>
      </w:pPr>
      <w:r>
        <w:t xml:space="preserve">Receive and add to the orderbook, a </w:t>
      </w:r>
      <w:r w:rsidR="004D054F">
        <w:t>client</w:t>
      </w:r>
      <w:r>
        <w:t>’s</w:t>
      </w:r>
      <w:r w:rsidR="004D054F">
        <w:t xml:space="preserve"> conditional order to Market/Limit Buy or Market/Limit Sell in the OTC Market (FUTF)</w:t>
      </w:r>
      <w:r w:rsidR="007B0A7C">
        <w:t>;</w:t>
      </w:r>
    </w:p>
    <w:p w14:paraId="4109C0CA" w14:textId="5036A93D" w:rsidR="00E745FB" w:rsidRDefault="00E745FB" w:rsidP="004D054F">
      <w:pPr>
        <w:pStyle w:val="ListParagraph"/>
      </w:pPr>
      <w:r>
        <w:t xml:space="preserve">Perform the clearing process </w:t>
      </w:r>
      <w:r w:rsidR="007B0A7C">
        <w:t>of the OTC Market transactions on the Ethereum protocol (FUTF)</w:t>
      </w:r>
      <w:r w:rsidR="00381176">
        <w:t>.</w:t>
      </w:r>
    </w:p>
    <w:p w14:paraId="5C077368" w14:textId="62BC1512" w:rsidR="00381176" w:rsidRDefault="00381176" w:rsidP="00381176"/>
    <w:p w14:paraId="64813A90" w14:textId="4CB09D26" w:rsidR="00381176" w:rsidRDefault="00381176" w:rsidP="00381176"/>
    <w:p w14:paraId="6A75731F" w14:textId="36CE5FF4" w:rsidR="00381176" w:rsidRDefault="00381176" w:rsidP="00381176"/>
    <w:p w14:paraId="2643D880" w14:textId="460ABD0F" w:rsidR="00381176" w:rsidRDefault="00381176" w:rsidP="00381176"/>
    <w:p w14:paraId="2503C450" w14:textId="77777777" w:rsidR="003700F6" w:rsidRDefault="003700F6" w:rsidP="00381176"/>
    <w:p w14:paraId="071CD203" w14:textId="6BFFDA03" w:rsidR="004D054F" w:rsidRPr="004D054F" w:rsidRDefault="00E745FB" w:rsidP="00E745FB">
      <w:pPr>
        <w:pStyle w:val="Heading2"/>
      </w:pPr>
      <w:bookmarkStart w:id="34" w:name="_Toc520069546"/>
      <w:r>
        <w:lastRenderedPageBreak/>
        <w:t>RESEARCH</w:t>
      </w:r>
      <w:bookmarkEnd w:id="34"/>
    </w:p>
    <w:p w14:paraId="3D6E22FB" w14:textId="6631E0F3" w:rsidR="00BB1F41" w:rsidRDefault="007B0A7C" w:rsidP="00B93D8E">
      <w:r>
        <w:t xml:space="preserve">This subdomain is responsible to present to the user the result of research analysis conducted by external services / applications. </w:t>
      </w:r>
      <w:r w:rsidR="003700F6">
        <w:t xml:space="preserve">This subdomain is composed </w:t>
      </w:r>
      <w:r w:rsidR="003B5C4F">
        <w:t>of</w:t>
      </w:r>
      <w:r w:rsidR="003700F6">
        <w:t xml:space="preserve"> a single component, named “Research Integrator”, that </w:t>
      </w:r>
      <w:r>
        <w:t xml:space="preserve">will </w:t>
      </w:r>
      <w:r w:rsidR="003700F6">
        <w:t xml:space="preserve">integrate with a </w:t>
      </w:r>
      <w:r>
        <w:t xml:space="preserve">Market Sentiment Analysis tool to be developed by Julio </w:t>
      </w:r>
      <w:proofErr w:type="spellStart"/>
      <w:r>
        <w:t>Cernadas</w:t>
      </w:r>
      <w:proofErr w:type="spellEnd"/>
      <w:r>
        <w:t xml:space="preserve">, another student at Byte Academy Intensive Program. </w:t>
      </w:r>
    </w:p>
    <w:p w14:paraId="61BB316F" w14:textId="3B6AD9DF" w:rsidR="008B2DD8" w:rsidRDefault="007B0A7C" w:rsidP="007B0A7C">
      <w:pPr>
        <w:pStyle w:val="Heading3"/>
      </w:pPr>
      <w:bookmarkStart w:id="35" w:name="_Toc520069547"/>
      <w:r>
        <w:t>Features</w:t>
      </w:r>
      <w:bookmarkEnd w:id="35"/>
    </w:p>
    <w:p w14:paraId="0D351B34" w14:textId="7A0B6B92" w:rsidR="007B0A7C" w:rsidRDefault="007B0A7C" w:rsidP="007B0A7C">
      <w:pPr>
        <w:pStyle w:val="ListParagraph"/>
      </w:pPr>
      <w:r>
        <w:t xml:space="preserve">Present </w:t>
      </w:r>
      <w:r w:rsidR="007F7FF4">
        <w:t xml:space="preserve">to the client </w:t>
      </w:r>
      <w:r>
        <w:t xml:space="preserve">the result of the Market Sentiment Analysis for a </w:t>
      </w:r>
      <w:r w:rsidR="007F7FF4">
        <w:t>specific</w:t>
      </w:r>
      <w:r>
        <w:t xml:space="preserve"> instrument</w:t>
      </w:r>
      <w:r w:rsidR="00DE153C">
        <w:t xml:space="preserve"> (MVP).</w:t>
      </w:r>
    </w:p>
    <w:p w14:paraId="70FAEF3E" w14:textId="338673C9" w:rsidR="00DE153C" w:rsidRDefault="00DE153C" w:rsidP="00DE153C">
      <w:pPr>
        <w:pStyle w:val="Heading3"/>
      </w:pPr>
      <w:bookmarkStart w:id="36" w:name="_Toc520069548"/>
      <w:r>
        <w:t>User Interface</w:t>
      </w:r>
      <w:bookmarkEnd w:id="36"/>
    </w:p>
    <w:p w14:paraId="4814BAEA" w14:textId="650A37CD" w:rsidR="00DE153C" w:rsidRDefault="00DE153C" w:rsidP="00DE153C">
      <w:r>
        <w:t xml:space="preserve">A final interface for this module will depend on the capabilities available on the external tool. A possible user interface is </w:t>
      </w:r>
      <w:r w:rsidR="00B76DCE">
        <w:t>shown</w:t>
      </w:r>
      <w:r>
        <w:t xml:space="preserve"> below:</w:t>
      </w:r>
    </w:p>
    <w:p w14:paraId="7FB3C018" w14:textId="534A01AB" w:rsidR="00DE153C" w:rsidRDefault="007F7FF4" w:rsidP="00DE153C">
      <w:pPr>
        <w:pStyle w:val="Figure"/>
      </w:pPr>
      <w:r>
        <w:drawing>
          <wp:inline distT="0" distB="0" distL="0" distR="0" wp14:anchorId="55F841CB" wp14:editId="58586C92">
            <wp:extent cx="2771775" cy="3057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3057525"/>
                    </a:xfrm>
                    <a:prstGeom prst="rect">
                      <a:avLst/>
                    </a:prstGeom>
                    <a:noFill/>
                    <a:ln>
                      <a:noFill/>
                    </a:ln>
                  </pic:spPr>
                </pic:pic>
              </a:graphicData>
            </a:graphic>
          </wp:inline>
        </w:drawing>
      </w:r>
    </w:p>
    <w:p w14:paraId="31868D1D" w14:textId="0E9E4F25" w:rsidR="00DE153C" w:rsidRPr="00DE153C" w:rsidRDefault="00DE153C" w:rsidP="007F0B52">
      <w:pPr>
        <w:pStyle w:val="FigureDescription"/>
      </w:pPr>
      <w:r>
        <w:t>Sentiment Analysis</w:t>
      </w:r>
    </w:p>
    <w:p w14:paraId="573B1E3C" w14:textId="37E05BC3" w:rsidR="00DE153C" w:rsidRDefault="007C2543" w:rsidP="007F7FF4">
      <w:pPr>
        <w:pStyle w:val="Heading1"/>
      </w:pPr>
      <w:bookmarkStart w:id="37" w:name="_Toc520069549"/>
      <w:r>
        <w:lastRenderedPageBreak/>
        <w:t>FUTURE</w:t>
      </w:r>
      <w:r w:rsidR="007F7FF4">
        <w:t xml:space="preserve"> </w:t>
      </w:r>
      <w:r w:rsidR="00F701D2">
        <w:t xml:space="preserve">SYSTEM </w:t>
      </w:r>
      <w:r w:rsidR="007F7FF4">
        <w:t>ARCHITECTURE</w:t>
      </w:r>
      <w:bookmarkEnd w:id="37"/>
    </w:p>
    <w:p w14:paraId="445D0292" w14:textId="101BAB79" w:rsidR="005167CF" w:rsidRDefault="005167CF" w:rsidP="005167CF">
      <w:r>
        <w:t xml:space="preserve">The </w:t>
      </w:r>
      <w:r w:rsidR="007C2543">
        <w:t xml:space="preserve">future </w:t>
      </w:r>
      <w:r>
        <w:t>system architecture, considering MVP and Future Features, is shown in</w:t>
      </w:r>
      <w:r w:rsidR="007C2543">
        <w:t xml:space="preserve"> </w:t>
      </w:r>
      <w:r w:rsidR="007C2543">
        <w:fldChar w:fldCharType="begin"/>
      </w:r>
      <w:r w:rsidR="007C2543">
        <w:instrText xml:space="preserve"> REF _Ref520065231 \r \h </w:instrText>
      </w:r>
      <w:r w:rsidR="007C2543">
        <w:fldChar w:fldCharType="separate"/>
      </w:r>
      <w:r w:rsidR="00CD53C2">
        <w:t>Figure 12</w:t>
      </w:r>
      <w:r w:rsidR="007C2543">
        <w:fldChar w:fldCharType="end"/>
      </w:r>
      <w:r>
        <w:fldChar w:fldCharType="begin"/>
      </w:r>
      <w:r>
        <w:instrText xml:space="preserve"> REF _Ref520046364 \r \h </w:instrText>
      </w:r>
      <w:r>
        <w:fldChar w:fldCharType="separate"/>
      </w:r>
      <w:r w:rsidR="00CD53C2">
        <w:t>Figure 2</w:t>
      </w:r>
      <w:r>
        <w:fldChar w:fldCharType="end"/>
      </w:r>
      <w:r>
        <w:t>.</w:t>
      </w:r>
    </w:p>
    <w:p w14:paraId="4627F882" w14:textId="4CA51727" w:rsidR="005167CF" w:rsidRDefault="0036425F" w:rsidP="0036425F">
      <w:pPr>
        <w:pStyle w:val="Figure"/>
      </w:pPr>
      <w:r>
        <w:drawing>
          <wp:inline distT="0" distB="0" distL="0" distR="0" wp14:anchorId="1789F5A9" wp14:editId="687BF901">
            <wp:extent cx="5200650" cy="7336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1949" cy="7408616"/>
                    </a:xfrm>
                    <a:prstGeom prst="rect">
                      <a:avLst/>
                    </a:prstGeom>
                    <a:noFill/>
                    <a:ln>
                      <a:noFill/>
                    </a:ln>
                  </pic:spPr>
                </pic:pic>
              </a:graphicData>
            </a:graphic>
          </wp:inline>
        </w:drawing>
      </w:r>
    </w:p>
    <w:p w14:paraId="19F5F662" w14:textId="0C55B8CC" w:rsidR="00FA30C6" w:rsidRDefault="007C2543" w:rsidP="007F0B52">
      <w:pPr>
        <w:pStyle w:val="FigureDescription"/>
      </w:pPr>
      <w:bookmarkStart w:id="38" w:name="_Ref520065231"/>
      <w:r>
        <w:t>System Architecture including Future Features (not part of the scope of this project)</w:t>
      </w:r>
      <w:bookmarkEnd w:id="38"/>
      <w:r w:rsidR="00FA30C6">
        <w:br w:type="page"/>
      </w:r>
    </w:p>
    <w:p w14:paraId="4548F5BF" w14:textId="239D0F64" w:rsidR="004C530A" w:rsidRDefault="00FA30C6" w:rsidP="00FA30C6">
      <w:pPr>
        <w:pStyle w:val="Heading1"/>
      </w:pPr>
      <w:bookmarkStart w:id="39" w:name="_Toc520069550"/>
      <w:r>
        <w:lastRenderedPageBreak/>
        <w:t>References</w:t>
      </w:r>
      <w:bookmarkEnd w:id="39"/>
    </w:p>
    <w:p w14:paraId="433113D9" w14:textId="501D4CD3" w:rsidR="002A26A3" w:rsidRDefault="002A26A3" w:rsidP="00856B40">
      <w:pPr>
        <w:pStyle w:val="ListParagraph"/>
        <w:numPr>
          <w:ilvl w:val="0"/>
          <w:numId w:val="4"/>
        </w:numPr>
      </w:pPr>
      <w:bookmarkStart w:id="40" w:name="_Ref520034003"/>
      <w:bookmarkStart w:id="41" w:name="_Ref520035018"/>
      <w:r>
        <w:t xml:space="preserve">MULESOFT. Microservices vs Monolithic Architecture. </w:t>
      </w:r>
      <w:hyperlink r:id="rId21" w:history="1">
        <w:r w:rsidRPr="00DF59F8">
          <w:rPr>
            <w:rStyle w:val="Hyperlink"/>
          </w:rPr>
          <w:t>https://www.mulesoft.com/resources/api/microservices-vs-monolithic</w:t>
        </w:r>
      </w:hyperlink>
      <w:r>
        <w:t>. Accessed on: 07/22/2018.</w:t>
      </w:r>
      <w:bookmarkEnd w:id="41"/>
    </w:p>
    <w:p w14:paraId="32678ED2" w14:textId="417DEE63" w:rsidR="00FA30C6" w:rsidRDefault="00FA30C6" w:rsidP="00856B40">
      <w:pPr>
        <w:pStyle w:val="ListParagraph"/>
        <w:numPr>
          <w:ilvl w:val="0"/>
          <w:numId w:val="4"/>
        </w:numPr>
      </w:pPr>
      <w:bookmarkStart w:id="42" w:name="_Ref520035134"/>
      <w:r>
        <w:t xml:space="preserve">RICHARDSON, CHRIS. </w:t>
      </w:r>
      <w:r w:rsidRPr="00FA30C6">
        <w:t>Pattern: Microservice Architecture</w:t>
      </w:r>
      <w:r>
        <w:t xml:space="preserve">. </w:t>
      </w:r>
      <w:hyperlink r:id="rId22" w:history="1">
        <w:r w:rsidRPr="00DF59F8">
          <w:rPr>
            <w:rStyle w:val="Hyperlink"/>
          </w:rPr>
          <w:t>http://microservices.io/patterns/microservices.html</w:t>
        </w:r>
      </w:hyperlink>
      <w:bookmarkEnd w:id="40"/>
      <w:r w:rsidR="002A26A3">
        <w:t>. Accessed on: 07/22/2018.</w:t>
      </w:r>
      <w:bookmarkEnd w:id="42"/>
    </w:p>
    <w:p w14:paraId="26786899" w14:textId="73104253" w:rsidR="00FA30C6" w:rsidRPr="00856B40" w:rsidRDefault="00FA30C6" w:rsidP="00856B40">
      <w:pPr>
        <w:pStyle w:val="ListParagraph"/>
        <w:numPr>
          <w:ilvl w:val="0"/>
          <w:numId w:val="4"/>
        </w:numPr>
      </w:pPr>
      <w:bookmarkStart w:id="43" w:name="_Ref520034210"/>
      <w:bookmarkStart w:id="44" w:name="_Ref520035251"/>
      <w:r>
        <w:t xml:space="preserve">RICHARDSON, CHRIS. Pattern: Monolithic Architecture. </w:t>
      </w:r>
      <w:hyperlink r:id="rId23" w:history="1">
        <w:r w:rsidRPr="00DF59F8">
          <w:rPr>
            <w:rStyle w:val="Hyperlink"/>
          </w:rPr>
          <w:t>http://microservices.io/patterns/monolithic.html</w:t>
        </w:r>
      </w:hyperlink>
      <w:bookmarkEnd w:id="43"/>
      <w:r w:rsidR="002A26A3">
        <w:t>. Accessed on: 07/22/2018.</w:t>
      </w:r>
      <w:bookmarkEnd w:id="44"/>
    </w:p>
    <w:sectPr w:rsidR="00FA30C6" w:rsidRPr="00856B40" w:rsidSect="009D7F7C">
      <w:headerReference w:type="default" r:id="rId24"/>
      <w:footerReference w:type="default" r:id="rId25"/>
      <w:pgSz w:w="12240" w:h="15840" w:code="1"/>
      <w:pgMar w:top="1152"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A9DC0" w14:textId="77777777" w:rsidR="00871830" w:rsidRDefault="00871830" w:rsidP="004D593E">
      <w:pPr>
        <w:spacing w:before="0" w:line="240" w:lineRule="auto"/>
      </w:pPr>
      <w:r>
        <w:separator/>
      </w:r>
    </w:p>
  </w:endnote>
  <w:endnote w:type="continuationSeparator" w:id="0">
    <w:p w14:paraId="60CE6E1C" w14:textId="77777777" w:rsidR="00871830" w:rsidRDefault="00871830" w:rsidP="004D59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367765"/>
      <w:docPartObj>
        <w:docPartGallery w:val="Page Numbers (Bottom of Page)"/>
        <w:docPartUnique/>
      </w:docPartObj>
    </w:sdtPr>
    <w:sdtEndPr>
      <w:rPr>
        <w:noProof/>
      </w:rPr>
    </w:sdtEndPr>
    <w:sdtContent>
      <w:p w14:paraId="509DE15A" w14:textId="188EA92A" w:rsidR="008522A4" w:rsidRDefault="00852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41C59" w14:textId="5D6F7E40" w:rsidR="008522A4" w:rsidRDefault="00852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BC9D1" w14:textId="77777777" w:rsidR="00871830" w:rsidRDefault="00871830" w:rsidP="004D593E">
      <w:pPr>
        <w:spacing w:before="0" w:line="240" w:lineRule="auto"/>
      </w:pPr>
      <w:r>
        <w:separator/>
      </w:r>
    </w:p>
  </w:footnote>
  <w:footnote w:type="continuationSeparator" w:id="0">
    <w:p w14:paraId="51182CCD" w14:textId="77777777" w:rsidR="00871830" w:rsidRDefault="00871830" w:rsidP="004D593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74906" w14:textId="598AB212" w:rsidR="008522A4" w:rsidRDefault="008522A4">
    <w:pPr>
      <w:pStyle w:val="Header"/>
    </w:pPr>
    <w:r>
      <w:rPr>
        <w:noProof/>
      </w:rPr>
      <mc:AlternateContent>
        <mc:Choice Requires="wps">
          <w:drawing>
            <wp:anchor distT="0" distB="0" distL="114300" distR="114300" simplePos="0" relativeHeight="251659264" behindDoc="0" locked="0" layoutInCell="1" allowOverlap="1" wp14:anchorId="38DE3C60" wp14:editId="40BEEE90">
              <wp:simplePos x="0" y="0"/>
              <wp:positionH relativeFrom="column">
                <wp:posOffset>0</wp:posOffset>
              </wp:positionH>
              <wp:positionV relativeFrom="paragraph">
                <wp:posOffset>0</wp:posOffset>
              </wp:positionV>
              <wp:extent cx="6419850" cy="25273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19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2CEF6" w14:textId="3CC8D244" w:rsidR="008522A4" w:rsidRPr="00B93D8E" w:rsidRDefault="008522A4" w:rsidP="0018747C">
                          <w:pPr>
                            <w:pStyle w:val="Footer"/>
                            <w:tabs>
                              <w:tab w:val="clear" w:pos="4680"/>
                              <w:tab w:val="clear" w:pos="9360"/>
                            </w:tabs>
                            <w:jc w:val="right"/>
                          </w:pPr>
                          <w:sdt>
                            <w:sdtPr>
                              <w:rPr>
                                <w:caps/>
                                <w:sz w:val="20"/>
                                <w:szCs w:val="20"/>
                              </w:rPr>
                              <w:alias w:val="Title"/>
                              <w:tag w:val=""/>
                              <w:id w:val="-634563766"/>
                              <w:dataBinding w:prefixMappings="xmlns:ns0='http://purl.org/dc/elements/1.1/' xmlns:ns1='http://schemas.openxmlformats.org/package/2006/metadata/core-properties' " w:xpath="/ns1:coreProperties[1]/ns0:title[1]" w:storeItemID="{6C3C8BC8-F283-45AE-878A-BAB7291924A1}"/>
                              <w:text/>
                            </w:sdtPr>
                            <w:sdtContent>
                              <w:r w:rsidRPr="00B93D8E">
                                <w:rPr>
                                  <w:caps/>
                                  <w:sz w:val="20"/>
                                  <w:szCs w:val="20"/>
                                </w:rPr>
                                <w:t>ODIN</w:t>
                              </w:r>
                            </w:sdtContent>
                          </w:sdt>
                          <w:r w:rsidRPr="00B93D8E">
                            <w:rPr>
                              <w:caps/>
                              <w:sz w:val="20"/>
                              <w:szCs w:val="20"/>
                            </w:rPr>
                            <w:t> | </w:t>
                          </w:r>
                          <w:sdt>
                            <w:sdtPr>
                              <w:rPr>
                                <w:sz w:val="20"/>
                                <w:szCs w:val="20"/>
                              </w:rPr>
                              <w:alias w:val="Subtitle"/>
                              <w:tag w:val=""/>
                              <w:id w:val="-1504427680"/>
                              <w:dataBinding w:prefixMappings="xmlns:ns0='http://purl.org/dc/elements/1.1/' xmlns:ns1='http://schemas.openxmlformats.org/package/2006/metadata/core-properties' " w:xpath="/ns1:coreProperties[1]/ns0:subject[1]" w:storeItemID="{6C3C8BC8-F283-45AE-878A-BAB7291924A1}"/>
                              <w:text/>
                            </w:sdtPr>
                            <w:sdtContent>
                              <w:r w:rsidRPr="00B93D8E">
                                <w:rPr>
                                  <w:sz w:val="20"/>
                                  <w:szCs w:val="20"/>
                                </w:rPr>
                                <w:t>Software Design Specification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DE3C60" id="_x0000_t202" coordsize="21600,21600" o:spt="202" path="m,l,21600r21600,l21600,xe">
              <v:stroke joinstyle="miter"/>
              <v:path gradientshapeok="t" o:connecttype="rect"/>
            </v:shapetype>
            <v:shape id="Text Box 4" o:spid="_x0000_s1026" type="#_x0000_t202" style="position:absolute;left:0;text-align:left;margin-left:0;margin-top:0;width:505.5pt;height:1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" filled="f" stroked="f" strokeweight=".5pt">
              <v:textbox style="mso-fit-shape-to-text:t" inset="0,,0">
                <w:txbxContent>
                  <w:p w14:paraId="71C2CEF6" w14:textId="3CC8D244" w:rsidR="008522A4" w:rsidRPr="00B93D8E" w:rsidRDefault="008522A4" w:rsidP="0018747C">
                    <w:pPr>
                      <w:pStyle w:val="Footer"/>
                      <w:tabs>
                        <w:tab w:val="clear" w:pos="4680"/>
                        <w:tab w:val="clear" w:pos="9360"/>
                      </w:tabs>
                      <w:jc w:val="right"/>
                    </w:pPr>
                    <w:sdt>
                      <w:sdtPr>
                        <w:rPr>
                          <w:caps/>
                          <w:sz w:val="20"/>
                          <w:szCs w:val="20"/>
                        </w:rPr>
                        <w:alias w:val="Title"/>
                        <w:tag w:val=""/>
                        <w:id w:val="-634563766"/>
                        <w:dataBinding w:prefixMappings="xmlns:ns0='http://purl.org/dc/elements/1.1/' xmlns:ns1='http://schemas.openxmlformats.org/package/2006/metadata/core-properties' " w:xpath="/ns1:coreProperties[1]/ns0:title[1]" w:storeItemID="{6C3C8BC8-F283-45AE-878A-BAB7291924A1}"/>
                        <w:text/>
                      </w:sdtPr>
                      <w:sdtContent>
                        <w:r w:rsidRPr="00B93D8E">
                          <w:rPr>
                            <w:caps/>
                            <w:sz w:val="20"/>
                            <w:szCs w:val="20"/>
                          </w:rPr>
                          <w:t>ODIN</w:t>
                        </w:r>
                      </w:sdtContent>
                    </w:sdt>
                    <w:r w:rsidRPr="00B93D8E">
                      <w:rPr>
                        <w:caps/>
                        <w:sz w:val="20"/>
                        <w:szCs w:val="20"/>
                      </w:rPr>
                      <w:t> | </w:t>
                    </w:r>
                    <w:sdt>
                      <w:sdtPr>
                        <w:rPr>
                          <w:sz w:val="20"/>
                          <w:szCs w:val="20"/>
                        </w:rPr>
                        <w:alias w:val="Subtitle"/>
                        <w:tag w:val=""/>
                        <w:id w:val="-1504427680"/>
                        <w:dataBinding w:prefixMappings="xmlns:ns0='http://purl.org/dc/elements/1.1/' xmlns:ns1='http://schemas.openxmlformats.org/package/2006/metadata/core-properties' " w:xpath="/ns1:coreProperties[1]/ns0:subject[1]" w:storeItemID="{6C3C8BC8-F283-45AE-878A-BAB7291924A1}"/>
                        <w:text/>
                      </w:sdtPr>
                      <w:sdtContent>
                        <w:r w:rsidRPr="00B93D8E">
                          <w:rPr>
                            <w:sz w:val="20"/>
                            <w:szCs w:val="20"/>
                          </w:rPr>
                          <w:t>Software Design Specification</w:t>
                        </w:r>
                      </w:sdtContent>
                    </w:sdt>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893"/>
    <w:multiLevelType w:val="hybridMultilevel"/>
    <w:tmpl w:val="95D0B24E"/>
    <w:lvl w:ilvl="0" w:tplc="A5C404A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72F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623F2D"/>
    <w:multiLevelType w:val="hybridMultilevel"/>
    <w:tmpl w:val="92F8BE7A"/>
    <w:lvl w:ilvl="0" w:tplc="D2EC5578">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6E2A39"/>
    <w:multiLevelType w:val="hybridMultilevel"/>
    <w:tmpl w:val="6B06264A"/>
    <w:lvl w:ilvl="0" w:tplc="3E243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E50AB"/>
    <w:multiLevelType w:val="hybridMultilevel"/>
    <w:tmpl w:val="4BD24D02"/>
    <w:lvl w:ilvl="0" w:tplc="AD3A06B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7665CA"/>
    <w:multiLevelType w:val="hybridMultilevel"/>
    <w:tmpl w:val="08D29C04"/>
    <w:lvl w:ilvl="0" w:tplc="E5FA4792">
      <w:start w:val="1"/>
      <w:numFmt w:val="decimal"/>
      <w:pStyle w:val="FigureDescription"/>
      <w:lvlText w:val="Figur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is Odisi">
    <w15:presenceInfo w15:providerId="Windows Live" w15:userId="a9305fffecfbfd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34"/>
    <w:rsid w:val="0001062B"/>
    <w:rsid w:val="00017A75"/>
    <w:rsid w:val="000451C3"/>
    <w:rsid w:val="00050100"/>
    <w:rsid w:val="0005318C"/>
    <w:rsid w:val="00072EC7"/>
    <w:rsid w:val="0008196C"/>
    <w:rsid w:val="00081AE2"/>
    <w:rsid w:val="00092B80"/>
    <w:rsid w:val="000973D7"/>
    <w:rsid w:val="000D65D3"/>
    <w:rsid w:val="000F3875"/>
    <w:rsid w:val="001023B8"/>
    <w:rsid w:val="0010432B"/>
    <w:rsid w:val="00134A10"/>
    <w:rsid w:val="00142745"/>
    <w:rsid w:val="0018747C"/>
    <w:rsid w:val="001B0B3E"/>
    <w:rsid w:val="001B3A30"/>
    <w:rsid w:val="001C76A7"/>
    <w:rsid w:val="001C7844"/>
    <w:rsid w:val="001E3527"/>
    <w:rsid w:val="002021BA"/>
    <w:rsid w:val="0020329D"/>
    <w:rsid w:val="00215437"/>
    <w:rsid w:val="002701E0"/>
    <w:rsid w:val="002842F4"/>
    <w:rsid w:val="002A26A3"/>
    <w:rsid w:val="002A7782"/>
    <w:rsid w:val="002B0CC6"/>
    <w:rsid w:val="00351A4D"/>
    <w:rsid w:val="0036425F"/>
    <w:rsid w:val="003700F6"/>
    <w:rsid w:val="00381176"/>
    <w:rsid w:val="003B5C4F"/>
    <w:rsid w:val="003D71FB"/>
    <w:rsid w:val="003E109D"/>
    <w:rsid w:val="00403981"/>
    <w:rsid w:val="0044457F"/>
    <w:rsid w:val="00455E20"/>
    <w:rsid w:val="0047003F"/>
    <w:rsid w:val="00480A2F"/>
    <w:rsid w:val="004C530A"/>
    <w:rsid w:val="004D054F"/>
    <w:rsid w:val="004D593E"/>
    <w:rsid w:val="004E0A42"/>
    <w:rsid w:val="004F1CD8"/>
    <w:rsid w:val="004F6101"/>
    <w:rsid w:val="005167CF"/>
    <w:rsid w:val="00521175"/>
    <w:rsid w:val="00522198"/>
    <w:rsid w:val="0054055F"/>
    <w:rsid w:val="00552A47"/>
    <w:rsid w:val="005A035D"/>
    <w:rsid w:val="0061708F"/>
    <w:rsid w:val="00623EC7"/>
    <w:rsid w:val="0064462F"/>
    <w:rsid w:val="00675370"/>
    <w:rsid w:val="006849D6"/>
    <w:rsid w:val="00685D93"/>
    <w:rsid w:val="006C3BDF"/>
    <w:rsid w:val="007179D1"/>
    <w:rsid w:val="00736EDE"/>
    <w:rsid w:val="00756302"/>
    <w:rsid w:val="0077030E"/>
    <w:rsid w:val="00777131"/>
    <w:rsid w:val="00785BB8"/>
    <w:rsid w:val="007B0A7C"/>
    <w:rsid w:val="007C2543"/>
    <w:rsid w:val="007F0B52"/>
    <w:rsid w:val="007F7FF4"/>
    <w:rsid w:val="008522A4"/>
    <w:rsid w:val="00856B40"/>
    <w:rsid w:val="00871830"/>
    <w:rsid w:val="008A7CED"/>
    <w:rsid w:val="008B2DD8"/>
    <w:rsid w:val="008D2864"/>
    <w:rsid w:val="008E3837"/>
    <w:rsid w:val="00916503"/>
    <w:rsid w:val="009349DD"/>
    <w:rsid w:val="00975634"/>
    <w:rsid w:val="00992FD4"/>
    <w:rsid w:val="009A29B2"/>
    <w:rsid w:val="009B0D2D"/>
    <w:rsid w:val="009D7F7C"/>
    <w:rsid w:val="009E02A0"/>
    <w:rsid w:val="009F1B72"/>
    <w:rsid w:val="009F33CF"/>
    <w:rsid w:val="00A05F16"/>
    <w:rsid w:val="00A07E52"/>
    <w:rsid w:val="00A171AF"/>
    <w:rsid w:val="00A53EBC"/>
    <w:rsid w:val="00A93B68"/>
    <w:rsid w:val="00AC5129"/>
    <w:rsid w:val="00B308EC"/>
    <w:rsid w:val="00B76DCE"/>
    <w:rsid w:val="00B93B28"/>
    <w:rsid w:val="00B93D8E"/>
    <w:rsid w:val="00BB1F41"/>
    <w:rsid w:val="00BC0D8A"/>
    <w:rsid w:val="00C20239"/>
    <w:rsid w:val="00C24299"/>
    <w:rsid w:val="00C53A28"/>
    <w:rsid w:val="00CD53C2"/>
    <w:rsid w:val="00CE054E"/>
    <w:rsid w:val="00CF0D7E"/>
    <w:rsid w:val="00D11464"/>
    <w:rsid w:val="00D370B3"/>
    <w:rsid w:val="00D43E94"/>
    <w:rsid w:val="00D43F01"/>
    <w:rsid w:val="00DB0A2C"/>
    <w:rsid w:val="00DD19EB"/>
    <w:rsid w:val="00DD3F48"/>
    <w:rsid w:val="00DE153C"/>
    <w:rsid w:val="00DF4006"/>
    <w:rsid w:val="00E10264"/>
    <w:rsid w:val="00E141D0"/>
    <w:rsid w:val="00E244A0"/>
    <w:rsid w:val="00E377A2"/>
    <w:rsid w:val="00E5651A"/>
    <w:rsid w:val="00E745FB"/>
    <w:rsid w:val="00E86771"/>
    <w:rsid w:val="00EB045C"/>
    <w:rsid w:val="00F701D2"/>
    <w:rsid w:val="00F82BE9"/>
    <w:rsid w:val="00FA30C6"/>
    <w:rsid w:val="00FB6D3E"/>
    <w:rsid w:val="00FD1A0A"/>
    <w:rsid w:val="00FD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94AC"/>
  <w15:chartTrackingRefBased/>
  <w15:docId w15:val="{52A8C6CC-B21D-457D-9F37-D9AAA37B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D3E"/>
    <w:pPr>
      <w:spacing w:before="240" w:after="0" w:line="360" w:lineRule="auto"/>
      <w:jc w:val="both"/>
    </w:pPr>
  </w:style>
  <w:style w:type="paragraph" w:styleId="Heading1">
    <w:name w:val="heading 1"/>
    <w:basedOn w:val="Normal"/>
    <w:next w:val="Heading2"/>
    <w:link w:val="Heading1Char"/>
    <w:autoRedefine/>
    <w:uiPriority w:val="9"/>
    <w:qFormat/>
    <w:rsid w:val="00081AE2"/>
    <w:pPr>
      <w:keepNext/>
      <w:keepLines/>
      <w:pageBreakBefore/>
      <w:numPr>
        <w:numId w:val="1"/>
      </w:numPr>
      <w:spacing w:before="360" w:after="240"/>
      <w:ind w:left="36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autoRedefine/>
    <w:uiPriority w:val="9"/>
    <w:unhideWhenUsed/>
    <w:qFormat/>
    <w:rsid w:val="00A93B68"/>
    <w:pPr>
      <w:keepNext/>
      <w:keepLines/>
      <w:spacing w:before="36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20329D"/>
    <w:pPr>
      <w:keepNext/>
      <w:keepLines/>
      <w:spacing w:after="120"/>
      <w:ind w:left="432"/>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593E"/>
    <w:pPr>
      <w:spacing w:after="0" w:line="240" w:lineRule="auto"/>
    </w:pPr>
    <w:rPr>
      <w:rFonts w:eastAsiaTheme="minorEastAsia"/>
    </w:rPr>
  </w:style>
  <w:style w:type="character" w:customStyle="1" w:styleId="NoSpacingChar">
    <w:name w:val="No Spacing Char"/>
    <w:basedOn w:val="DefaultParagraphFont"/>
    <w:link w:val="NoSpacing"/>
    <w:uiPriority w:val="1"/>
    <w:rsid w:val="004D593E"/>
    <w:rPr>
      <w:rFonts w:eastAsiaTheme="minorEastAsia"/>
    </w:rPr>
  </w:style>
  <w:style w:type="paragraph" w:styleId="Header">
    <w:name w:val="header"/>
    <w:basedOn w:val="Normal"/>
    <w:link w:val="HeaderChar"/>
    <w:uiPriority w:val="99"/>
    <w:unhideWhenUsed/>
    <w:rsid w:val="004D593E"/>
    <w:pPr>
      <w:tabs>
        <w:tab w:val="center" w:pos="4680"/>
        <w:tab w:val="right" w:pos="9360"/>
      </w:tabs>
      <w:spacing w:line="240" w:lineRule="auto"/>
    </w:pPr>
  </w:style>
  <w:style w:type="character" w:customStyle="1" w:styleId="HeaderChar">
    <w:name w:val="Header Char"/>
    <w:basedOn w:val="DefaultParagraphFont"/>
    <w:link w:val="Header"/>
    <w:uiPriority w:val="99"/>
    <w:rsid w:val="004D593E"/>
  </w:style>
  <w:style w:type="paragraph" w:styleId="Footer">
    <w:name w:val="footer"/>
    <w:basedOn w:val="Normal"/>
    <w:link w:val="FooterChar"/>
    <w:uiPriority w:val="99"/>
    <w:unhideWhenUsed/>
    <w:rsid w:val="004D593E"/>
    <w:pPr>
      <w:tabs>
        <w:tab w:val="center" w:pos="4680"/>
        <w:tab w:val="right" w:pos="9360"/>
      </w:tabs>
      <w:spacing w:line="240" w:lineRule="auto"/>
    </w:pPr>
  </w:style>
  <w:style w:type="character" w:customStyle="1" w:styleId="FooterChar">
    <w:name w:val="Footer Char"/>
    <w:basedOn w:val="DefaultParagraphFont"/>
    <w:link w:val="Footer"/>
    <w:uiPriority w:val="99"/>
    <w:rsid w:val="004D593E"/>
  </w:style>
  <w:style w:type="character" w:customStyle="1" w:styleId="Heading1Char">
    <w:name w:val="Heading 1 Char"/>
    <w:basedOn w:val="DefaultParagraphFont"/>
    <w:link w:val="Heading1"/>
    <w:uiPriority w:val="9"/>
    <w:rsid w:val="00081AE2"/>
    <w:rPr>
      <w:rFonts w:asciiTheme="majorHAnsi" w:eastAsiaTheme="majorEastAsia" w:hAnsiTheme="majorHAnsi" w:cstheme="majorBidi"/>
      <w:b/>
      <w:caps/>
      <w:sz w:val="32"/>
      <w:szCs w:val="32"/>
    </w:rPr>
  </w:style>
  <w:style w:type="paragraph" w:styleId="TOCHeading">
    <w:name w:val="TOC Heading"/>
    <w:basedOn w:val="Heading1"/>
    <w:next w:val="Normal"/>
    <w:autoRedefine/>
    <w:uiPriority w:val="39"/>
    <w:unhideWhenUsed/>
    <w:qFormat/>
    <w:rsid w:val="00EB045C"/>
    <w:pPr>
      <w:numPr>
        <w:numId w:val="0"/>
      </w:numPr>
      <w:suppressLineNumbers/>
      <w:outlineLvl w:val="9"/>
    </w:pPr>
  </w:style>
  <w:style w:type="character" w:customStyle="1" w:styleId="Heading2Char">
    <w:name w:val="Heading 2 Char"/>
    <w:basedOn w:val="DefaultParagraphFont"/>
    <w:link w:val="Heading2"/>
    <w:uiPriority w:val="9"/>
    <w:rsid w:val="00FB6D3E"/>
    <w:rPr>
      <w:rFonts w:asciiTheme="majorHAnsi" w:eastAsiaTheme="majorEastAsia" w:hAnsiTheme="majorHAnsi" w:cstheme="majorBidi"/>
      <w:b/>
      <w:sz w:val="26"/>
      <w:szCs w:val="26"/>
    </w:rPr>
  </w:style>
  <w:style w:type="paragraph" w:styleId="ListParagraph">
    <w:name w:val="List Paragraph"/>
    <w:basedOn w:val="Normal"/>
    <w:autoRedefine/>
    <w:uiPriority w:val="34"/>
    <w:qFormat/>
    <w:rsid w:val="001E3527"/>
    <w:pPr>
      <w:numPr>
        <w:numId w:val="3"/>
      </w:numPr>
      <w:ind w:left="720"/>
      <w:contextualSpacing/>
    </w:pPr>
  </w:style>
  <w:style w:type="character" w:customStyle="1" w:styleId="Heading3Char">
    <w:name w:val="Heading 3 Char"/>
    <w:basedOn w:val="DefaultParagraphFont"/>
    <w:link w:val="Heading3"/>
    <w:uiPriority w:val="9"/>
    <w:rsid w:val="0020329D"/>
    <w:rPr>
      <w:rFonts w:asciiTheme="majorHAnsi" w:eastAsiaTheme="majorEastAsia" w:hAnsiTheme="majorHAnsi" w:cstheme="majorBidi"/>
      <w:b/>
      <w:sz w:val="24"/>
      <w:szCs w:val="24"/>
    </w:rPr>
  </w:style>
  <w:style w:type="character" w:styleId="Hyperlink">
    <w:name w:val="Hyperlink"/>
    <w:basedOn w:val="DefaultParagraphFont"/>
    <w:uiPriority w:val="99"/>
    <w:unhideWhenUsed/>
    <w:rsid w:val="00FA30C6"/>
    <w:rPr>
      <w:color w:val="0563C1" w:themeColor="hyperlink"/>
      <w:u w:val="single"/>
    </w:rPr>
  </w:style>
  <w:style w:type="character" w:styleId="UnresolvedMention">
    <w:name w:val="Unresolved Mention"/>
    <w:basedOn w:val="DefaultParagraphFont"/>
    <w:uiPriority w:val="99"/>
    <w:semiHidden/>
    <w:unhideWhenUsed/>
    <w:rsid w:val="00FA30C6"/>
    <w:rPr>
      <w:color w:val="605E5C"/>
      <w:shd w:val="clear" w:color="auto" w:fill="E1DFDD"/>
    </w:rPr>
  </w:style>
  <w:style w:type="paragraph" w:styleId="TOC1">
    <w:name w:val="toc 1"/>
    <w:basedOn w:val="Normal"/>
    <w:next w:val="Normal"/>
    <w:autoRedefine/>
    <w:uiPriority w:val="39"/>
    <w:unhideWhenUsed/>
    <w:rsid w:val="0020329D"/>
    <w:pPr>
      <w:spacing w:after="100"/>
    </w:pPr>
  </w:style>
  <w:style w:type="paragraph" w:styleId="TOC2">
    <w:name w:val="toc 2"/>
    <w:basedOn w:val="Normal"/>
    <w:next w:val="Normal"/>
    <w:autoRedefine/>
    <w:uiPriority w:val="39"/>
    <w:unhideWhenUsed/>
    <w:rsid w:val="0020329D"/>
    <w:pPr>
      <w:spacing w:after="100"/>
      <w:ind w:left="220"/>
    </w:pPr>
  </w:style>
  <w:style w:type="paragraph" w:styleId="TOC3">
    <w:name w:val="toc 3"/>
    <w:basedOn w:val="Normal"/>
    <w:next w:val="Normal"/>
    <w:autoRedefine/>
    <w:uiPriority w:val="39"/>
    <w:unhideWhenUsed/>
    <w:rsid w:val="0020329D"/>
    <w:pPr>
      <w:spacing w:after="100"/>
      <w:ind w:left="440"/>
    </w:pPr>
  </w:style>
  <w:style w:type="paragraph" w:customStyle="1" w:styleId="Figure">
    <w:name w:val="Figure"/>
    <w:basedOn w:val="Normal"/>
    <w:next w:val="FigureDescription"/>
    <w:link w:val="FigureChar"/>
    <w:autoRedefine/>
    <w:qFormat/>
    <w:rsid w:val="00D43F01"/>
    <w:pPr>
      <w:spacing w:after="120"/>
      <w:jc w:val="center"/>
    </w:pPr>
    <w:rPr>
      <w:noProof/>
    </w:rPr>
  </w:style>
  <w:style w:type="paragraph" w:customStyle="1" w:styleId="FigureDescription">
    <w:name w:val="FigureDescription"/>
    <w:basedOn w:val="Index1"/>
    <w:next w:val="Normal"/>
    <w:link w:val="FigureDescriptionChar"/>
    <w:autoRedefine/>
    <w:qFormat/>
    <w:rsid w:val="007F0B52"/>
    <w:pPr>
      <w:numPr>
        <w:numId w:val="6"/>
      </w:numPr>
      <w:spacing w:after="240"/>
      <w:ind w:left="792"/>
      <w:jc w:val="center"/>
    </w:pPr>
    <w:rPr>
      <w:sz w:val="18"/>
    </w:rPr>
  </w:style>
  <w:style w:type="character" w:customStyle="1" w:styleId="FigureChar">
    <w:name w:val="Figure Char"/>
    <w:basedOn w:val="DefaultParagraphFont"/>
    <w:link w:val="Figure"/>
    <w:rsid w:val="00D43F01"/>
    <w:rPr>
      <w:noProof/>
    </w:rPr>
  </w:style>
  <w:style w:type="character" w:styleId="BookTitle">
    <w:name w:val="Book Title"/>
    <w:basedOn w:val="DefaultParagraphFont"/>
    <w:uiPriority w:val="33"/>
    <w:qFormat/>
    <w:rsid w:val="00CE054E"/>
    <w:rPr>
      <w:b/>
      <w:bCs/>
      <w:i/>
      <w:iCs/>
      <w:spacing w:val="5"/>
    </w:rPr>
  </w:style>
  <w:style w:type="paragraph" w:styleId="Index1">
    <w:name w:val="index 1"/>
    <w:basedOn w:val="Normal"/>
    <w:next w:val="Normal"/>
    <w:link w:val="Index1Char"/>
    <w:autoRedefine/>
    <w:uiPriority w:val="99"/>
    <w:semiHidden/>
    <w:unhideWhenUsed/>
    <w:rsid w:val="00D43F01"/>
    <w:pPr>
      <w:spacing w:before="0" w:line="240" w:lineRule="auto"/>
      <w:ind w:left="220" w:hanging="220"/>
    </w:pPr>
  </w:style>
  <w:style w:type="character" w:customStyle="1" w:styleId="Index1Char">
    <w:name w:val="Index 1 Char"/>
    <w:basedOn w:val="DefaultParagraphFont"/>
    <w:link w:val="Index1"/>
    <w:uiPriority w:val="99"/>
    <w:semiHidden/>
    <w:rsid w:val="00D43F01"/>
  </w:style>
  <w:style w:type="character" w:customStyle="1" w:styleId="FigureDescriptionChar">
    <w:name w:val="FigureDescription Char"/>
    <w:basedOn w:val="Index1Char"/>
    <w:link w:val="FigureDescription"/>
    <w:rsid w:val="007F0B52"/>
    <w:rPr>
      <w:sz w:val="18"/>
    </w:rPr>
  </w:style>
  <w:style w:type="paragraph" w:styleId="BalloonText">
    <w:name w:val="Balloon Text"/>
    <w:basedOn w:val="Normal"/>
    <w:link w:val="BalloonTextChar"/>
    <w:uiPriority w:val="99"/>
    <w:semiHidden/>
    <w:unhideWhenUsed/>
    <w:rsid w:val="000451C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mulesoft.com/resources/api/microservices-vs-monolithi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microservices.io/patterns/monolithic.htm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microservices.io/patterns/microservices.html" TargetMode="Externa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4F9A406B4D4599AD370E366D806320"/>
        <w:category>
          <w:name w:val="General"/>
          <w:gallery w:val="placeholder"/>
        </w:category>
        <w:types>
          <w:type w:val="bbPlcHdr"/>
        </w:types>
        <w:behaviors>
          <w:behavior w:val="content"/>
        </w:behaviors>
        <w:guid w:val="{BDF8BED1-819D-4544-ACDC-C971509687D6}"/>
      </w:docPartPr>
      <w:docPartBody>
        <w:p w:rsidR="002F6AC7" w:rsidRDefault="002F6AC7" w:rsidP="002F6AC7">
          <w:pPr>
            <w:pStyle w:val="EC4F9A406B4D4599AD370E366D806320"/>
          </w:pPr>
          <w:r>
            <w:rPr>
              <w:color w:val="2F5496" w:themeColor="accent1" w:themeShade="BF"/>
              <w:sz w:val="24"/>
              <w:szCs w:val="24"/>
            </w:rPr>
            <w:t>[Company name]</w:t>
          </w:r>
        </w:p>
      </w:docPartBody>
    </w:docPart>
    <w:docPart>
      <w:docPartPr>
        <w:name w:val="3663117DF5944E0A808A61DDDDFFDA97"/>
        <w:category>
          <w:name w:val="General"/>
          <w:gallery w:val="placeholder"/>
        </w:category>
        <w:types>
          <w:type w:val="bbPlcHdr"/>
        </w:types>
        <w:behaviors>
          <w:behavior w:val="content"/>
        </w:behaviors>
        <w:guid w:val="{C1EADDB5-0389-4566-8ADC-59E163E0EA82}"/>
      </w:docPartPr>
      <w:docPartBody>
        <w:p w:rsidR="002F6AC7" w:rsidRDefault="002F6AC7" w:rsidP="002F6AC7">
          <w:pPr>
            <w:pStyle w:val="3663117DF5944E0A808A61DDDDFFDA97"/>
          </w:pPr>
          <w:r>
            <w:rPr>
              <w:rFonts w:asciiTheme="majorHAnsi" w:eastAsiaTheme="majorEastAsia" w:hAnsiTheme="majorHAnsi" w:cstheme="majorBidi"/>
              <w:color w:val="4472C4" w:themeColor="accent1"/>
              <w:sz w:val="88"/>
              <w:szCs w:val="88"/>
            </w:rPr>
            <w:t>[Document title]</w:t>
          </w:r>
        </w:p>
      </w:docPartBody>
    </w:docPart>
    <w:docPart>
      <w:docPartPr>
        <w:name w:val="9A8995BF546E4C02A1E28C6277AF0EE6"/>
        <w:category>
          <w:name w:val="General"/>
          <w:gallery w:val="placeholder"/>
        </w:category>
        <w:types>
          <w:type w:val="bbPlcHdr"/>
        </w:types>
        <w:behaviors>
          <w:behavior w:val="content"/>
        </w:behaviors>
        <w:guid w:val="{AB1735C7-1D9A-4F2C-B49B-2D9EAEB55462}"/>
      </w:docPartPr>
      <w:docPartBody>
        <w:p w:rsidR="002F6AC7" w:rsidRDefault="002F6AC7" w:rsidP="002F6AC7">
          <w:pPr>
            <w:pStyle w:val="9A8995BF546E4C02A1E28C6277AF0EE6"/>
          </w:pPr>
          <w:r>
            <w:rPr>
              <w:color w:val="2F5496" w:themeColor="accent1" w:themeShade="BF"/>
              <w:sz w:val="24"/>
              <w:szCs w:val="24"/>
            </w:rPr>
            <w:t>[Document subtitle]</w:t>
          </w:r>
        </w:p>
      </w:docPartBody>
    </w:docPart>
    <w:docPart>
      <w:docPartPr>
        <w:name w:val="C71930CFE02D4B588BB7378FDDBA24C4"/>
        <w:category>
          <w:name w:val="General"/>
          <w:gallery w:val="placeholder"/>
        </w:category>
        <w:types>
          <w:type w:val="bbPlcHdr"/>
        </w:types>
        <w:behaviors>
          <w:behavior w:val="content"/>
        </w:behaviors>
        <w:guid w:val="{B6EEAEF0-E53D-45AE-845D-65ADDB294A7F}"/>
      </w:docPartPr>
      <w:docPartBody>
        <w:p w:rsidR="002F6AC7" w:rsidRDefault="002F6AC7" w:rsidP="002F6AC7">
          <w:pPr>
            <w:pStyle w:val="C71930CFE02D4B588BB7378FDDBA24C4"/>
          </w:pPr>
          <w:r>
            <w:rPr>
              <w:color w:val="4472C4" w:themeColor="accent1"/>
              <w:sz w:val="28"/>
              <w:szCs w:val="28"/>
            </w:rPr>
            <w:t>[Author name]</w:t>
          </w:r>
        </w:p>
      </w:docPartBody>
    </w:docPart>
    <w:docPart>
      <w:docPartPr>
        <w:name w:val="90F88C73A71341FF92C1E22B761F658C"/>
        <w:category>
          <w:name w:val="General"/>
          <w:gallery w:val="placeholder"/>
        </w:category>
        <w:types>
          <w:type w:val="bbPlcHdr"/>
        </w:types>
        <w:behaviors>
          <w:behavior w:val="content"/>
        </w:behaviors>
        <w:guid w:val="{EC368DD7-263E-4F0F-87E2-187DC7632A56}"/>
      </w:docPartPr>
      <w:docPartBody>
        <w:p w:rsidR="002F6AC7" w:rsidRDefault="002F6AC7" w:rsidP="002F6AC7">
          <w:pPr>
            <w:pStyle w:val="90F88C73A71341FF92C1E22B761F658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C7"/>
    <w:rsid w:val="002F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F9A406B4D4599AD370E366D806320">
    <w:name w:val="EC4F9A406B4D4599AD370E366D806320"/>
    <w:rsid w:val="002F6AC7"/>
  </w:style>
  <w:style w:type="paragraph" w:customStyle="1" w:styleId="3663117DF5944E0A808A61DDDDFFDA97">
    <w:name w:val="3663117DF5944E0A808A61DDDDFFDA97"/>
    <w:rsid w:val="002F6AC7"/>
  </w:style>
  <w:style w:type="paragraph" w:customStyle="1" w:styleId="9A8995BF546E4C02A1E28C6277AF0EE6">
    <w:name w:val="9A8995BF546E4C02A1E28C6277AF0EE6"/>
    <w:rsid w:val="002F6AC7"/>
  </w:style>
  <w:style w:type="paragraph" w:customStyle="1" w:styleId="C71930CFE02D4B588BB7378FDDBA24C4">
    <w:name w:val="C71930CFE02D4B588BB7378FDDBA24C4"/>
    <w:rsid w:val="002F6AC7"/>
  </w:style>
  <w:style w:type="paragraph" w:customStyle="1" w:styleId="90F88C73A71341FF92C1E22B761F658C">
    <w:name w:val="90F88C73A71341FF92C1E22B761F658C"/>
    <w:rsid w:val="002F6AC7"/>
  </w:style>
  <w:style w:type="paragraph" w:customStyle="1" w:styleId="F4599F49AC754C688A8231FF21E90353">
    <w:name w:val="F4599F49AC754C688A8231FF21E90353"/>
    <w:rsid w:val="002F6AC7"/>
  </w:style>
  <w:style w:type="paragraph" w:customStyle="1" w:styleId="E55335523F7844F085C8F34E646D76D1">
    <w:name w:val="E55335523F7844F085C8F34E646D76D1"/>
    <w:rsid w:val="002F6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6A7B8-C207-4112-BD24-63F099BB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23</Pages>
  <Words>4089</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ODIN</vt:lpstr>
    </vt:vector>
  </TitlesOfParts>
  <Company>A Mock Trading Platform with Internal OTC (Over-The-Counter) Market</Company>
  <LinksUpToDate>false</LinksUpToDate>
  <CharactersWithSpaces>27348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ODIN</dc:title>
  <dc:subject>Software Design Specification</dc:subject>
  <dc:creator>Francis B. Odisi</dc:creator>
  <cp:keywords/>
  <dc:description/>
  <cp:lastModifiedBy>Francis Odisi</cp:lastModifiedBy>
  <cp:revision>70</cp:revision>
  <cp:lastPrinted>2018-07-23T04:37:00Z</cp:lastPrinted>
  <dcterms:created xsi:type="dcterms:W3CDTF">2018-07-22T15:40:00Z</dcterms:created>
  <dcterms:modified xsi:type="dcterms:W3CDTF">2018-07-23T04:38:00Z</dcterms:modified>
</cp:coreProperties>
</file>